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2AB7" w:rsidRDefault="00BA2AB7"/>
    <w:p w:rsidR="000E3448" w:rsidRDefault="000E3448"/>
    <w:p w:rsidR="000E3448" w:rsidRPr="000E3448" w:rsidRDefault="000E3448" w:rsidP="000E3448">
      <w:pPr>
        <w:jc w:val="center"/>
        <w:rPr>
          <w:b/>
          <w:sz w:val="44"/>
          <w:u w:val="single"/>
        </w:rPr>
      </w:pPr>
      <w:r w:rsidRPr="000E3448">
        <w:rPr>
          <w:b/>
          <w:sz w:val="44"/>
          <w:u w:val="single"/>
        </w:rPr>
        <w:t>CHMOD</w:t>
      </w:r>
    </w:p>
    <w:p w:rsidR="00696299" w:rsidRDefault="00696299" w:rsidP="00696299">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Overview</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On</w:t>
      </w:r>
      <w:r>
        <w:rPr>
          <w:rStyle w:val="apple-converted-space"/>
          <w:rFonts w:ascii="Verdana" w:hAnsi="Verdana"/>
          <w:color w:val="454545"/>
        </w:rPr>
        <w:t> </w:t>
      </w:r>
      <w:hyperlink r:id="rId6" w:history="1">
        <w:r>
          <w:rPr>
            <w:rStyle w:val="Hyperlink"/>
            <w:rFonts w:ascii="Verdana" w:hAnsi="Verdana"/>
            <w:color w:val="663366"/>
          </w:rPr>
          <w:t>Linux</w:t>
        </w:r>
      </w:hyperlink>
      <w:r>
        <w:rPr>
          <w:rStyle w:val="apple-converted-space"/>
          <w:rFonts w:ascii="Verdana" w:hAnsi="Verdana"/>
          <w:color w:val="454545"/>
        </w:rPr>
        <w:t> </w:t>
      </w:r>
      <w:r>
        <w:rPr>
          <w:rFonts w:ascii="Verdana" w:hAnsi="Verdana"/>
          <w:color w:val="454545"/>
        </w:rPr>
        <w:t>and other</w:t>
      </w:r>
      <w:r>
        <w:rPr>
          <w:rStyle w:val="apple-converted-space"/>
          <w:rFonts w:ascii="Verdana" w:hAnsi="Verdana"/>
          <w:color w:val="454545"/>
        </w:rPr>
        <w:t> </w:t>
      </w:r>
      <w:hyperlink r:id="rId7" w:history="1">
        <w:r>
          <w:rPr>
            <w:rStyle w:val="Hyperlink"/>
            <w:rFonts w:ascii="Verdana" w:hAnsi="Verdana"/>
            <w:color w:val="663366"/>
          </w:rPr>
          <w:t>Unix</w:t>
        </w:r>
      </w:hyperlink>
      <w:r>
        <w:rPr>
          <w:rFonts w:ascii="Verdana" w:hAnsi="Verdana"/>
          <w:color w:val="454545"/>
        </w:rPr>
        <w:t>-like</w:t>
      </w:r>
      <w:r>
        <w:rPr>
          <w:rStyle w:val="apple-converted-space"/>
          <w:rFonts w:ascii="Verdana" w:hAnsi="Verdana"/>
          <w:color w:val="454545"/>
        </w:rPr>
        <w:t> </w:t>
      </w:r>
      <w:hyperlink r:id="rId8" w:history="1">
        <w:r>
          <w:rPr>
            <w:rStyle w:val="Hyperlink"/>
            <w:rFonts w:ascii="Verdana" w:hAnsi="Verdana"/>
            <w:color w:val="663366"/>
          </w:rPr>
          <w:t>operating systems</w:t>
        </w:r>
      </w:hyperlink>
      <w:r>
        <w:rPr>
          <w:rFonts w:ascii="Verdana" w:hAnsi="Verdana"/>
          <w:color w:val="454545"/>
        </w:rPr>
        <w:t>, there is a set of rules for each file which defines who can access that file, and how they can access it. These rules are called file permissions or file</w:t>
      </w:r>
      <w:r>
        <w:rPr>
          <w:rStyle w:val="apple-converted-space"/>
          <w:rFonts w:ascii="Verdana" w:hAnsi="Verdana"/>
          <w:color w:val="454545"/>
        </w:rPr>
        <w:t> </w:t>
      </w:r>
      <w:r>
        <w:rPr>
          <w:rFonts w:ascii="Verdana" w:hAnsi="Verdana"/>
          <w:i/>
          <w:iCs/>
          <w:color w:val="454545"/>
        </w:rPr>
        <w:t>modes</w:t>
      </w:r>
      <w:r>
        <w:rPr>
          <w:rFonts w:ascii="Verdana" w:hAnsi="Verdana"/>
          <w:color w:val="454545"/>
        </w:rPr>
        <w:t>. The command name</w:t>
      </w:r>
      <w:r>
        <w:rPr>
          <w:rStyle w:val="apple-converted-space"/>
          <w:rFonts w:ascii="Verdana" w:hAnsi="Verdana"/>
          <w:color w:val="454545"/>
        </w:rPr>
        <w:t> </w:t>
      </w:r>
      <w:r>
        <w:rPr>
          <w:rFonts w:ascii="Verdana" w:hAnsi="Verdana"/>
          <w:b/>
          <w:bCs/>
          <w:color w:val="454545"/>
        </w:rPr>
        <w:t>chmod</w:t>
      </w:r>
      <w:r>
        <w:rPr>
          <w:rStyle w:val="apple-converted-space"/>
          <w:rFonts w:ascii="Verdana" w:hAnsi="Verdana"/>
          <w:color w:val="454545"/>
        </w:rPr>
        <w:t> </w:t>
      </w:r>
      <w:r>
        <w:rPr>
          <w:rFonts w:ascii="Verdana" w:hAnsi="Verdana"/>
          <w:color w:val="454545"/>
        </w:rPr>
        <w:t>stands for "change mode", and it is used to define the way a file can be accessed.</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Before continuing, you should read the section</w:t>
      </w:r>
      <w:r>
        <w:rPr>
          <w:rStyle w:val="apple-converted-space"/>
          <w:rFonts w:ascii="Verdana" w:hAnsi="Verdana"/>
          <w:color w:val="454545"/>
        </w:rPr>
        <w:t> </w:t>
      </w:r>
      <w:hyperlink r:id="rId9" w:anchor="What-Are-Permissions-And-How-Do-They-Work" w:history="1">
        <w:r>
          <w:rPr>
            <w:rStyle w:val="Hyperlink"/>
            <w:rFonts w:ascii="Verdana" w:hAnsi="Verdana"/>
            <w:color w:val="663366"/>
          </w:rPr>
          <w:t>What Are File Permissions, And How Do They Work?</w:t>
        </w:r>
      </w:hyperlink>
      <w:r>
        <w:rPr>
          <w:rStyle w:val="apple-converted-space"/>
          <w:rFonts w:ascii="Verdana" w:hAnsi="Verdana"/>
          <w:color w:val="454545"/>
        </w:rPr>
        <w:t> </w:t>
      </w:r>
      <w:r>
        <w:rPr>
          <w:rFonts w:ascii="Verdana" w:hAnsi="Verdana"/>
          <w:color w:val="454545"/>
        </w:rPr>
        <w:t>in our documentation of the</w:t>
      </w:r>
      <w:r>
        <w:rPr>
          <w:rStyle w:val="apple-converted-space"/>
          <w:rFonts w:ascii="Verdana" w:hAnsi="Verdana"/>
          <w:color w:val="454545"/>
        </w:rPr>
        <w:t> </w:t>
      </w:r>
      <w:hyperlink r:id="rId10" w:history="1">
        <w:r>
          <w:rPr>
            <w:rStyle w:val="Hyperlink"/>
            <w:rFonts w:ascii="Verdana" w:hAnsi="Verdana"/>
            <w:b/>
            <w:bCs/>
            <w:color w:val="663366"/>
          </w:rPr>
          <w:t>umask</w:t>
        </w:r>
      </w:hyperlink>
      <w:r>
        <w:rPr>
          <w:rStyle w:val="apple-converted-space"/>
          <w:rFonts w:ascii="Verdana" w:hAnsi="Verdana"/>
          <w:color w:val="454545"/>
        </w:rPr>
        <w:t> </w:t>
      </w:r>
      <w:r>
        <w:rPr>
          <w:rFonts w:ascii="Verdana" w:hAnsi="Verdana"/>
          <w:color w:val="454545"/>
        </w:rPr>
        <w:t>command. It contains a comprehensive description of how to define and express file permissions.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In general,</w:t>
      </w:r>
      <w:r>
        <w:rPr>
          <w:rStyle w:val="apple-converted-space"/>
          <w:rFonts w:ascii="Verdana" w:hAnsi="Verdana"/>
          <w:color w:val="454545"/>
        </w:rPr>
        <w:t> </w:t>
      </w:r>
      <w:r>
        <w:rPr>
          <w:rFonts w:ascii="Verdana" w:hAnsi="Verdana"/>
          <w:b/>
          <w:bCs/>
          <w:color w:val="454545"/>
        </w:rPr>
        <w:t>chmod</w:t>
      </w:r>
      <w:r>
        <w:rPr>
          <w:rStyle w:val="apple-converted-space"/>
          <w:rFonts w:ascii="Verdana" w:hAnsi="Verdana"/>
          <w:color w:val="454545"/>
        </w:rPr>
        <w:t> </w:t>
      </w:r>
      <w:r>
        <w:rPr>
          <w:rFonts w:ascii="Verdana" w:hAnsi="Verdana"/>
          <w:color w:val="454545"/>
        </w:rPr>
        <w:t>commands take the form:</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 xml:space="preserve">chmod </w:t>
      </w:r>
      <w:r>
        <w:rPr>
          <w:i/>
          <w:iCs/>
          <w:color w:val="454545"/>
          <w:sz w:val="24"/>
          <w:szCs w:val="24"/>
        </w:rPr>
        <w:t>options</w:t>
      </w:r>
      <w:r>
        <w:rPr>
          <w:color w:val="454545"/>
          <w:sz w:val="24"/>
          <w:szCs w:val="24"/>
        </w:rPr>
        <w:t xml:space="preserve"> </w:t>
      </w:r>
      <w:r>
        <w:rPr>
          <w:i/>
          <w:iCs/>
          <w:color w:val="454545"/>
          <w:sz w:val="24"/>
          <w:szCs w:val="24"/>
        </w:rPr>
        <w:t>permissions</w:t>
      </w:r>
      <w:r>
        <w:rPr>
          <w:color w:val="454545"/>
          <w:sz w:val="24"/>
          <w:szCs w:val="24"/>
        </w:rPr>
        <w:t xml:space="preserve"> </w:t>
      </w:r>
      <w:r>
        <w:rPr>
          <w:i/>
          <w:iCs/>
          <w:color w:val="454545"/>
          <w:sz w:val="24"/>
          <w:szCs w:val="24"/>
        </w:rPr>
        <w:t>filename</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If no</w:t>
      </w:r>
      <w:r>
        <w:rPr>
          <w:rStyle w:val="apple-converted-space"/>
          <w:rFonts w:ascii="Verdana" w:hAnsi="Verdana"/>
          <w:color w:val="454545"/>
        </w:rPr>
        <w:t> </w:t>
      </w:r>
      <w:r>
        <w:rPr>
          <w:rFonts w:ascii="Verdana" w:hAnsi="Verdana"/>
          <w:i/>
          <w:iCs/>
          <w:color w:val="454545"/>
        </w:rPr>
        <w:t>options</w:t>
      </w:r>
      <w:r>
        <w:rPr>
          <w:rStyle w:val="apple-converted-space"/>
          <w:rFonts w:ascii="Verdana" w:hAnsi="Verdana"/>
          <w:color w:val="454545"/>
        </w:rPr>
        <w:t> </w:t>
      </w:r>
      <w:r>
        <w:rPr>
          <w:rFonts w:ascii="Verdana" w:hAnsi="Verdana"/>
          <w:color w:val="454545"/>
        </w:rPr>
        <w:t>are specified,</w:t>
      </w:r>
      <w:r>
        <w:rPr>
          <w:rStyle w:val="apple-converted-space"/>
          <w:rFonts w:ascii="Verdana" w:hAnsi="Verdana"/>
          <w:color w:val="454545"/>
        </w:rPr>
        <w:t> </w:t>
      </w:r>
      <w:r>
        <w:rPr>
          <w:rFonts w:ascii="Verdana" w:hAnsi="Verdana"/>
          <w:b/>
          <w:bCs/>
          <w:color w:val="454545"/>
        </w:rPr>
        <w:t>chmod</w:t>
      </w:r>
      <w:r>
        <w:rPr>
          <w:rStyle w:val="apple-converted-space"/>
          <w:rFonts w:ascii="Verdana" w:hAnsi="Verdana"/>
          <w:color w:val="454545"/>
        </w:rPr>
        <w:t> </w:t>
      </w:r>
      <w:r>
        <w:rPr>
          <w:rFonts w:ascii="Verdana" w:hAnsi="Verdana"/>
          <w:color w:val="454545"/>
        </w:rPr>
        <w:t>modifies the permissions of the file specified by</w:t>
      </w:r>
      <w:r>
        <w:rPr>
          <w:rFonts w:ascii="Verdana" w:hAnsi="Verdana"/>
          <w:i/>
          <w:iCs/>
          <w:color w:val="454545"/>
        </w:rPr>
        <w:t>filename</w:t>
      </w:r>
      <w:r>
        <w:rPr>
          <w:rStyle w:val="apple-converted-space"/>
          <w:rFonts w:ascii="Verdana" w:hAnsi="Verdana"/>
          <w:color w:val="454545"/>
        </w:rPr>
        <w:t> </w:t>
      </w:r>
      <w:r>
        <w:rPr>
          <w:rFonts w:ascii="Verdana" w:hAnsi="Verdana"/>
          <w:color w:val="454545"/>
        </w:rPr>
        <w:t>to the permissions specified by</w:t>
      </w:r>
      <w:r>
        <w:rPr>
          <w:rStyle w:val="apple-converted-space"/>
          <w:rFonts w:ascii="Verdana" w:hAnsi="Verdana"/>
          <w:color w:val="454545"/>
        </w:rPr>
        <w:t> </w:t>
      </w:r>
      <w:r>
        <w:rPr>
          <w:rFonts w:ascii="Verdana" w:hAnsi="Verdana"/>
          <w:i/>
          <w:iCs/>
          <w:color w:val="454545"/>
        </w:rPr>
        <w:t>permissions</w:t>
      </w:r>
      <w:r>
        <w:rPr>
          <w:rFonts w:ascii="Verdana" w:hAnsi="Verdana"/>
          <w:color w:val="454545"/>
        </w:rPr>
        <w: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i/>
          <w:iCs/>
          <w:color w:val="454545"/>
        </w:rPr>
        <w:t>permissions</w:t>
      </w:r>
      <w:r>
        <w:rPr>
          <w:rStyle w:val="apple-converted-space"/>
          <w:rFonts w:ascii="Verdana" w:hAnsi="Verdana"/>
          <w:color w:val="454545"/>
        </w:rPr>
        <w:t> </w:t>
      </w:r>
      <w:r>
        <w:rPr>
          <w:rFonts w:ascii="Verdana" w:hAnsi="Verdana"/>
          <w:color w:val="454545"/>
        </w:rPr>
        <w:t>defines the permissions for the owner of the file (the "user"), members of the group who owns the file (the "group"), and anyone else ("others"). There are two ways to represent these permissions: with symbols (</w:t>
      </w:r>
      <w:hyperlink r:id="rId11" w:history="1">
        <w:r>
          <w:rPr>
            <w:rStyle w:val="Hyperlink"/>
            <w:rFonts w:ascii="Verdana" w:hAnsi="Verdana"/>
            <w:color w:val="663366"/>
          </w:rPr>
          <w:t>alphanumeric</w:t>
        </w:r>
      </w:hyperlink>
      <w:r>
        <w:rPr>
          <w:rStyle w:val="apple-converted-space"/>
          <w:rFonts w:ascii="Verdana" w:hAnsi="Verdana"/>
          <w:color w:val="454545"/>
        </w:rPr>
        <w:t> </w:t>
      </w:r>
      <w:hyperlink r:id="rId12" w:history="1">
        <w:r>
          <w:rPr>
            <w:rStyle w:val="Hyperlink"/>
            <w:rFonts w:ascii="Verdana" w:hAnsi="Verdana"/>
            <w:color w:val="663366"/>
          </w:rPr>
          <w:t>characters</w:t>
        </w:r>
      </w:hyperlink>
      <w:r>
        <w:rPr>
          <w:rFonts w:ascii="Verdana" w:hAnsi="Verdana"/>
          <w:color w:val="454545"/>
        </w:rPr>
        <w:t>), or with</w:t>
      </w:r>
      <w:hyperlink r:id="rId13" w:history="1">
        <w:r>
          <w:rPr>
            <w:rStyle w:val="Hyperlink"/>
            <w:rFonts w:ascii="Verdana" w:hAnsi="Verdana"/>
            <w:color w:val="663366"/>
          </w:rPr>
          <w:t>octal</w:t>
        </w:r>
      </w:hyperlink>
      <w:r>
        <w:rPr>
          <w:rStyle w:val="apple-converted-space"/>
          <w:rFonts w:ascii="Verdana" w:hAnsi="Verdana"/>
          <w:color w:val="454545"/>
        </w:rPr>
        <w:t> </w:t>
      </w:r>
      <w:r>
        <w:rPr>
          <w:rFonts w:ascii="Verdana" w:hAnsi="Verdana"/>
          <w:color w:val="454545"/>
        </w:rPr>
        <w:t>numbers (the digits</w:t>
      </w:r>
      <w:r>
        <w:rPr>
          <w:rStyle w:val="apple-converted-space"/>
          <w:rFonts w:ascii="Verdana" w:hAnsi="Verdana"/>
          <w:color w:val="454545"/>
        </w:rPr>
        <w:t> </w:t>
      </w:r>
      <w:r>
        <w:rPr>
          <w:rFonts w:ascii="Verdana" w:hAnsi="Verdana"/>
          <w:b/>
          <w:bCs/>
          <w:color w:val="454545"/>
        </w:rPr>
        <w:t>0</w:t>
      </w:r>
      <w:r>
        <w:rPr>
          <w:rStyle w:val="apple-converted-space"/>
          <w:rFonts w:ascii="Verdana" w:hAnsi="Verdana"/>
          <w:color w:val="454545"/>
        </w:rPr>
        <w:t> </w:t>
      </w:r>
      <w:r>
        <w:rPr>
          <w:rFonts w:ascii="Verdana" w:hAnsi="Verdana"/>
          <w:color w:val="454545"/>
        </w:rPr>
        <w:t>through</w:t>
      </w:r>
      <w:r>
        <w:rPr>
          <w:rStyle w:val="apple-converted-space"/>
          <w:rFonts w:ascii="Verdana" w:hAnsi="Verdana"/>
          <w:color w:val="454545"/>
        </w:rPr>
        <w:t> </w:t>
      </w:r>
      <w:r>
        <w:rPr>
          <w:rFonts w:ascii="Verdana" w:hAnsi="Verdana"/>
          <w:b/>
          <w:bCs/>
          <w:color w:val="454545"/>
        </w:rPr>
        <w:t>7</w:t>
      </w:r>
      <w:r>
        <w:rPr>
          <w:rFonts w:ascii="Verdana" w:hAnsi="Verdana"/>
          <w:color w:val="454545"/>
        </w:rPr>
        <w: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Let's say you are the owner of a file named</w:t>
      </w:r>
      <w:r>
        <w:rPr>
          <w:rStyle w:val="apple-converted-space"/>
          <w:rFonts w:ascii="Verdana" w:hAnsi="Verdana"/>
          <w:color w:val="454545"/>
        </w:rPr>
        <w:t> </w:t>
      </w:r>
      <w:r>
        <w:rPr>
          <w:rFonts w:ascii="Verdana" w:hAnsi="Verdana"/>
          <w:b/>
          <w:bCs/>
          <w:color w:val="454545"/>
        </w:rPr>
        <w:t>myfile</w:t>
      </w:r>
      <w:r>
        <w:rPr>
          <w:rFonts w:ascii="Verdana" w:hAnsi="Verdana"/>
          <w:color w:val="454545"/>
        </w:rPr>
        <w:t>, and you want to set its permissions so that:</w:t>
      </w:r>
    </w:p>
    <w:p w:rsidR="00696299" w:rsidRDefault="00696299" w:rsidP="00696299">
      <w:pPr>
        <w:numPr>
          <w:ilvl w:val="0"/>
          <w:numId w:val="3"/>
        </w:numPr>
        <w:shd w:val="clear" w:color="auto" w:fill="FFFFFF"/>
        <w:spacing w:after="0" w:line="240" w:lineRule="auto"/>
        <w:ind w:left="1080"/>
        <w:rPr>
          <w:rFonts w:ascii="inherit" w:hAnsi="inherit"/>
          <w:color w:val="454545"/>
        </w:rPr>
      </w:pPr>
      <w:r>
        <w:rPr>
          <w:rFonts w:ascii="inherit" w:hAnsi="inherit"/>
          <w:color w:val="454545"/>
        </w:rPr>
        <w:t>the</w:t>
      </w:r>
      <w:r>
        <w:rPr>
          <w:rStyle w:val="apple-converted-space"/>
          <w:rFonts w:ascii="inherit" w:hAnsi="inherit"/>
          <w:color w:val="454545"/>
        </w:rPr>
        <w:t> </w:t>
      </w:r>
      <w:r>
        <w:rPr>
          <w:rFonts w:ascii="inherit" w:hAnsi="inherit"/>
          <w:b/>
          <w:bCs/>
          <w:color w:val="454545"/>
        </w:rPr>
        <w:t>u</w:t>
      </w:r>
      <w:r>
        <w:rPr>
          <w:rFonts w:ascii="inherit" w:hAnsi="inherit"/>
          <w:color w:val="454545"/>
        </w:rPr>
        <w:t>ser can</w:t>
      </w:r>
      <w:r>
        <w:rPr>
          <w:rStyle w:val="apple-converted-space"/>
          <w:rFonts w:ascii="inherit" w:hAnsi="inherit"/>
          <w:color w:val="454545"/>
        </w:rPr>
        <w:t> </w:t>
      </w:r>
      <w:r>
        <w:rPr>
          <w:rFonts w:ascii="inherit" w:hAnsi="inherit"/>
          <w:b/>
          <w:bCs/>
          <w:color w:val="454545"/>
        </w:rPr>
        <w:t>r</w:t>
      </w:r>
      <w:r>
        <w:rPr>
          <w:rFonts w:ascii="inherit" w:hAnsi="inherit"/>
          <w:color w:val="454545"/>
        </w:rPr>
        <w:t>ead,</w:t>
      </w:r>
      <w:r>
        <w:rPr>
          <w:rStyle w:val="apple-converted-space"/>
          <w:rFonts w:ascii="inherit" w:hAnsi="inherit"/>
          <w:color w:val="454545"/>
        </w:rPr>
        <w:t> </w:t>
      </w:r>
      <w:r>
        <w:rPr>
          <w:rFonts w:ascii="inherit" w:hAnsi="inherit"/>
          <w:b/>
          <w:bCs/>
          <w:color w:val="454545"/>
        </w:rPr>
        <w:t>w</w:t>
      </w:r>
      <w:r>
        <w:rPr>
          <w:rFonts w:ascii="inherit" w:hAnsi="inherit"/>
          <w:color w:val="454545"/>
        </w:rPr>
        <w:t>rite, and e</w:t>
      </w:r>
      <w:r>
        <w:rPr>
          <w:rFonts w:ascii="inherit" w:hAnsi="inherit"/>
          <w:b/>
          <w:bCs/>
          <w:color w:val="454545"/>
        </w:rPr>
        <w:t>x</w:t>
      </w:r>
      <w:r>
        <w:rPr>
          <w:rFonts w:ascii="inherit" w:hAnsi="inherit"/>
          <w:color w:val="454545"/>
        </w:rPr>
        <w:t>ecute it;</w:t>
      </w:r>
    </w:p>
    <w:p w:rsidR="00696299" w:rsidRDefault="00696299" w:rsidP="00696299">
      <w:pPr>
        <w:numPr>
          <w:ilvl w:val="0"/>
          <w:numId w:val="3"/>
        </w:numPr>
        <w:shd w:val="clear" w:color="auto" w:fill="FFFFFF"/>
        <w:spacing w:after="0" w:line="240" w:lineRule="auto"/>
        <w:ind w:left="1080"/>
        <w:rPr>
          <w:rFonts w:ascii="inherit" w:hAnsi="inherit"/>
          <w:color w:val="454545"/>
        </w:rPr>
      </w:pPr>
      <w:r>
        <w:rPr>
          <w:rFonts w:ascii="inherit" w:hAnsi="inherit"/>
          <w:color w:val="454545"/>
        </w:rPr>
        <w:t>members of your</w:t>
      </w:r>
      <w:r>
        <w:rPr>
          <w:rStyle w:val="apple-converted-space"/>
          <w:rFonts w:ascii="inherit" w:hAnsi="inherit"/>
          <w:color w:val="454545"/>
        </w:rPr>
        <w:t> </w:t>
      </w:r>
      <w:r>
        <w:rPr>
          <w:rFonts w:ascii="inherit" w:hAnsi="inherit"/>
          <w:b/>
          <w:bCs/>
          <w:color w:val="454545"/>
        </w:rPr>
        <w:t>g</w:t>
      </w:r>
      <w:r>
        <w:rPr>
          <w:rFonts w:ascii="inherit" w:hAnsi="inherit"/>
          <w:color w:val="454545"/>
        </w:rPr>
        <w:t>roup can</w:t>
      </w:r>
      <w:r>
        <w:rPr>
          <w:rStyle w:val="apple-converted-space"/>
          <w:rFonts w:ascii="inherit" w:hAnsi="inherit"/>
          <w:color w:val="454545"/>
        </w:rPr>
        <w:t> </w:t>
      </w:r>
      <w:r>
        <w:rPr>
          <w:rFonts w:ascii="inherit" w:hAnsi="inherit"/>
          <w:b/>
          <w:bCs/>
          <w:color w:val="454545"/>
        </w:rPr>
        <w:t>r</w:t>
      </w:r>
      <w:r>
        <w:rPr>
          <w:rFonts w:ascii="inherit" w:hAnsi="inherit"/>
          <w:color w:val="454545"/>
        </w:rPr>
        <w:t>ead and e</w:t>
      </w:r>
      <w:r>
        <w:rPr>
          <w:rFonts w:ascii="inherit" w:hAnsi="inherit"/>
          <w:b/>
          <w:bCs/>
          <w:color w:val="454545"/>
        </w:rPr>
        <w:t>x</w:t>
      </w:r>
      <w:r>
        <w:rPr>
          <w:rFonts w:ascii="inherit" w:hAnsi="inherit"/>
          <w:color w:val="454545"/>
        </w:rPr>
        <w:t>ecute it; and</w:t>
      </w:r>
    </w:p>
    <w:p w:rsidR="00696299" w:rsidRDefault="00696299" w:rsidP="00696299">
      <w:pPr>
        <w:numPr>
          <w:ilvl w:val="0"/>
          <w:numId w:val="3"/>
        </w:numPr>
        <w:shd w:val="clear" w:color="auto" w:fill="FFFFFF"/>
        <w:spacing w:after="0" w:line="240" w:lineRule="auto"/>
        <w:ind w:left="1080"/>
        <w:rPr>
          <w:rFonts w:ascii="inherit" w:hAnsi="inherit"/>
          <w:color w:val="454545"/>
        </w:rPr>
      </w:pPr>
      <w:r>
        <w:rPr>
          <w:rFonts w:ascii="inherit" w:hAnsi="inherit"/>
          <w:b/>
          <w:bCs/>
          <w:color w:val="454545"/>
        </w:rPr>
        <w:t>o</w:t>
      </w:r>
      <w:r>
        <w:rPr>
          <w:rFonts w:ascii="inherit" w:hAnsi="inherit"/>
          <w:color w:val="454545"/>
        </w:rPr>
        <w:t>thers may only</w:t>
      </w:r>
      <w:r>
        <w:rPr>
          <w:rStyle w:val="apple-converted-space"/>
          <w:rFonts w:ascii="inherit" w:hAnsi="inherit"/>
          <w:color w:val="454545"/>
        </w:rPr>
        <w:t> </w:t>
      </w:r>
      <w:r>
        <w:rPr>
          <w:rFonts w:ascii="inherit" w:hAnsi="inherit"/>
          <w:b/>
          <w:bCs/>
          <w:color w:val="454545"/>
        </w:rPr>
        <w:t>r</w:t>
      </w:r>
      <w:r>
        <w:rPr>
          <w:rFonts w:ascii="inherit" w:hAnsi="inherit"/>
          <w:color w:val="454545"/>
        </w:rPr>
        <w:t>ead it.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This command will do the trick:</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chmod u=rwx,g=rx,o=r myfile</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This is an example of using symbolic permissions notation. The letters</w:t>
      </w:r>
      <w:r>
        <w:rPr>
          <w:rStyle w:val="apple-converted-space"/>
          <w:rFonts w:ascii="Verdana" w:hAnsi="Verdana"/>
          <w:color w:val="454545"/>
        </w:rPr>
        <w:t> </w:t>
      </w:r>
      <w:r>
        <w:rPr>
          <w:rFonts w:ascii="Verdana" w:hAnsi="Verdana"/>
          <w:b/>
          <w:bCs/>
          <w:color w:val="454545"/>
        </w:rPr>
        <w:t>u</w:t>
      </w:r>
      <w:r>
        <w:rPr>
          <w:rFonts w:ascii="Verdana" w:hAnsi="Verdana"/>
          <w:color w:val="454545"/>
        </w:rPr>
        <w:t>,</w:t>
      </w:r>
      <w:r>
        <w:rPr>
          <w:rStyle w:val="apple-converted-space"/>
          <w:rFonts w:ascii="Verdana" w:hAnsi="Verdana"/>
          <w:color w:val="454545"/>
        </w:rPr>
        <w:t> </w:t>
      </w:r>
      <w:r>
        <w:rPr>
          <w:rFonts w:ascii="Verdana" w:hAnsi="Verdana"/>
          <w:b/>
          <w:bCs/>
          <w:color w:val="454545"/>
        </w:rPr>
        <w:t>g</w:t>
      </w:r>
      <w:r>
        <w:rPr>
          <w:rFonts w:ascii="Verdana" w:hAnsi="Verdana"/>
          <w:color w:val="454545"/>
        </w:rPr>
        <w:t>, and</w:t>
      </w:r>
      <w:r>
        <w:rPr>
          <w:rStyle w:val="apple-converted-space"/>
          <w:rFonts w:ascii="Verdana" w:hAnsi="Verdana"/>
          <w:color w:val="454545"/>
        </w:rPr>
        <w:t> </w:t>
      </w:r>
      <w:r>
        <w:rPr>
          <w:rFonts w:ascii="Verdana" w:hAnsi="Verdana"/>
          <w:b/>
          <w:bCs/>
          <w:color w:val="454545"/>
        </w:rPr>
        <w:t>o</w:t>
      </w:r>
      <w:r>
        <w:rPr>
          <w:rStyle w:val="apple-converted-space"/>
          <w:rFonts w:ascii="Verdana" w:hAnsi="Verdana"/>
          <w:color w:val="454545"/>
        </w:rPr>
        <w:t> </w:t>
      </w:r>
      <w:r>
        <w:rPr>
          <w:rFonts w:ascii="Verdana" w:hAnsi="Verdana"/>
          <w:color w:val="454545"/>
        </w:rPr>
        <w:t>stand for "</w:t>
      </w:r>
      <w:r>
        <w:rPr>
          <w:rFonts w:ascii="Verdana" w:hAnsi="Verdana"/>
          <w:b/>
          <w:bCs/>
          <w:color w:val="454545"/>
        </w:rPr>
        <w:t>user</w:t>
      </w:r>
      <w:r>
        <w:rPr>
          <w:rFonts w:ascii="Verdana" w:hAnsi="Verdana"/>
          <w:color w:val="454545"/>
        </w:rPr>
        <w:t>", "</w:t>
      </w:r>
      <w:r>
        <w:rPr>
          <w:rFonts w:ascii="Verdana" w:hAnsi="Verdana"/>
          <w:b/>
          <w:bCs/>
          <w:color w:val="454545"/>
        </w:rPr>
        <w:t>group</w:t>
      </w:r>
      <w:r>
        <w:rPr>
          <w:rFonts w:ascii="Verdana" w:hAnsi="Verdana"/>
          <w:color w:val="454545"/>
        </w:rPr>
        <w:t>", and "</w:t>
      </w:r>
      <w:r>
        <w:rPr>
          <w:rFonts w:ascii="Verdana" w:hAnsi="Verdana"/>
          <w:b/>
          <w:bCs/>
          <w:color w:val="454545"/>
        </w:rPr>
        <w:t>other</w:t>
      </w:r>
      <w:r>
        <w:rPr>
          <w:rFonts w:ascii="Verdana" w:hAnsi="Verdana"/>
          <w:color w:val="454545"/>
        </w:rPr>
        <w:t xml:space="preserve">". The equals </w:t>
      </w:r>
      <w:r>
        <w:rPr>
          <w:rFonts w:ascii="Verdana" w:hAnsi="Verdana"/>
          <w:color w:val="454545"/>
        </w:rPr>
        <w:lastRenderedPageBreak/>
        <w:t>sign ("</w:t>
      </w:r>
      <w:r>
        <w:rPr>
          <w:rFonts w:ascii="Verdana" w:hAnsi="Verdana"/>
          <w:b/>
          <w:bCs/>
          <w:color w:val="454545"/>
        </w:rPr>
        <w:t>=</w:t>
      </w:r>
      <w:r>
        <w:rPr>
          <w:rFonts w:ascii="Verdana" w:hAnsi="Verdana"/>
          <w:color w:val="454545"/>
        </w:rPr>
        <w:t>") means "set the permissions exactly like this," and the letters "</w:t>
      </w:r>
      <w:r>
        <w:rPr>
          <w:rFonts w:ascii="Verdana" w:hAnsi="Verdana"/>
          <w:b/>
          <w:bCs/>
          <w:color w:val="454545"/>
        </w:rPr>
        <w:t>r</w:t>
      </w:r>
      <w:r>
        <w:rPr>
          <w:rFonts w:ascii="Verdana" w:hAnsi="Verdana"/>
          <w:color w:val="454545"/>
        </w:rPr>
        <w:t>", "</w:t>
      </w:r>
      <w:r>
        <w:rPr>
          <w:rFonts w:ascii="Verdana" w:hAnsi="Verdana"/>
          <w:b/>
          <w:bCs/>
          <w:color w:val="454545"/>
        </w:rPr>
        <w:t>w</w:t>
      </w:r>
      <w:r>
        <w:rPr>
          <w:rFonts w:ascii="Verdana" w:hAnsi="Verdana"/>
          <w:color w:val="454545"/>
        </w:rPr>
        <w:t>", and "</w:t>
      </w:r>
      <w:r>
        <w:rPr>
          <w:rFonts w:ascii="Verdana" w:hAnsi="Verdana"/>
          <w:b/>
          <w:bCs/>
          <w:color w:val="454545"/>
        </w:rPr>
        <w:t>x</w:t>
      </w:r>
      <w:r>
        <w:rPr>
          <w:rFonts w:ascii="Verdana" w:hAnsi="Verdana"/>
          <w:color w:val="454545"/>
        </w:rPr>
        <w:t>" stand for "read", "write", and "execute", respectively. The commas separate the different classes of permissions, and there are no spaces in between them.</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Here is the equivalent command using octal permissions notation:</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chmod 754 myfile</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Here the digits</w:t>
      </w:r>
      <w:r>
        <w:rPr>
          <w:rStyle w:val="apple-converted-space"/>
          <w:rFonts w:ascii="Verdana" w:hAnsi="Verdana"/>
          <w:color w:val="454545"/>
        </w:rPr>
        <w:t> </w:t>
      </w:r>
      <w:r>
        <w:rPr>
          <w:rFonts w:ascii="Verdana" w:hAnsi="Verdana"/>
          <w:b/>
          <w:bCs/>
          <w:color w:val="454545"/>
        </w:rPr>
        <w:t>7</w:t>
      </w:r>
      <w:r>
        <w:rPr>
          <w:rFonts w:ascii="Verdana" w:hAnsi="Verdana"/>
          <w:color w:val="454545"/>
        </w:rPr>
        <w:t>,</w:t>
      </w:r>
      <w:r>
        <w:rPr>
          <w:rStyle w:val="apple-converted-space"/>
          <w:rFonts w:ascii="Verdana" w:hAnsi="Verdana"/>
          <w:color w:val="454545"/>
        </w:rPr>
        <w:t> </w:t>
      </w:r>
      <w:r>
        <w:rPr>
          <w:rFonts w:ascii="Verdana" w:hAnsi="Verdana"/>
          <w:b/>
          <w:bCs/>
          <w:color w:val="454545"/>
        </w:rPr>
        <w:t>5</w:t>
      </w:r>
      <w:r>
        <w:rPr>
          <w:rFonts w:ascii="Verdana" w:hAnsi="Verdana"/>
          <w:color w:val="454545"/>
        </w:rPr>
        <w:t>, and</w:t>
      </w:r>
      <w:r>
        <w:rPr>
          <w:rStyle w:val="apple-converted-space"/>
          <w:rFonts w:ascii="Verdana" w:hAnsi="Verdana"/>
          <w:color w:val="454545"/>
        </w:rPr>
        <w:t> </w:t>
      </w:r>
      <w:r>
        <w:rPr>
          <w:rFonts w:ascii="Verdana" w:hAnsi="Verdana"/>
          <w:b/>
          <w:bCs/>
          <w:color w:val="454545"/>
        </w:rPr>
        <w:t>4</w:t>
      </w:r>
      <w:r>
        <w:rPr>
          <w:rStyle w:val="apple-converted-space"/>
          <w:rFonts w:ascii="Verdana" w:hAnsi="Verdana"/>
          <w:color w:val="454545"/>
        </w:rPr>
        <w:t> </w:t>
      </w:r>
      <w:r>
        <w:rPr>
          <w:rFonts w:ascii="Verdana" w:hAnsi="Verdana"/>
          <w:color w:val="454545"/>
        </w:rPr>
        <w:t>each individually represent the permissions for the user, group, and others, in that order. Each digit is a combination of the numbers</w:t>
      </w:r>
      <w:r>
        <w:rPr>
          <w:rStyle w:val="apple-converted-space"/>
          <w:rFonts w:ascii="Verdana" w:hAnsi="Verdana"/>
          <w:color w:val="454545"/>
        </w:rPr>
        <w:t> </w:t>
      </w:r>
      <w:r>
        <w:rPr>
          <w:rFonts w:ascii="Verdana" w:hAnsi="Verdana"/>
          <w:b/>
          <w:bCs/>
          <w:color w:val="454545"/>
        </w:rPr>
        <w:t>4</w:t>
      </w:r>
      <w:r>
        <w:rPr>
          <w:rFonts w:ascii="Verdana" w:hAnsi="Verdana"/>
          <w:color w:val="454545"/>
        </w:rPr>
        <w:t>,</w:t>
      </w:r>
      <w:r>
        <w:rPr>
          <w:rStyle w:val="apple-converted-space"/>
          <w:rFonts w:ascii="Verdana" w:hAnsi="Verdana"/>
          <w:color w:val="454545"/>
        </w:rPr>
        <w:t> </w:t>
      </w:r>
      <w:r>
        <w:rPr>
          <w:rFonts w:ascii="Verdana" w:hAnsi="Verdana"/>
          <w:b/>
          <w:bCs/>
          <w:color w:val="454545"/>
        </w:rPr>
        <w:t>2</w:t>
      </w:r>
      <w:r>
        <w:rPr>
          <w:rFonts w:ascii="Verdana" w:hAnsi="Verdana"/>
          <w:color w:val="454545"/>
        </w:rPr>
        <w:t>,</w:t>
      </w:r>
      <w:r>
        <w:rPr>
          <w:rStyle w:val="apple-converted-space"/>
          <w:rFonts w:ascii="Verdana" w:hAnsi="Verdana"/>
          <w:color w:val="454545"/>
        </w:rPr>
        <w:t> </w:t>
      </w:r>
      <w:r>
        <w:rPr>
          <w:rFonts w:ascii="Verdana" w:hAnsi="Verdana"/>
          <w:b/>
          <w:bCs/>
          <w:color w:val="454545"/>
        </w:rPr>
        <w:t>1</w:t>
      </w:r>
      <w:r>
        <w:rPr>
          <w:rFonts w:ascii="Verdana" w:hAnsi="Verdana"/>
          <w:color w:val="454545"/>
        </w:rPr>
        <w:t>, and</w:t>
      </w:r>
      <w:r>
        <w:rPr>
          <w:rFonts w:ascii="Verdana" w:hAnsi="Verdana"/>
          <w:b/>
          <w:bCs/>
          <w:color w:val="454545"/>
        </w:rPr>
        <w:t>0</w:t>
      </w:r>
      <w:r>
        <w:rPr>
          <w:rFonts w:ascii="Verdana" w:hAnsi="Verdana"/>
          <w:color w:val="454545"/>
        </w:rPr>
        <w:t>:</w:t>
      </w:r>
    </w:p>
    <w:p w:rsidR="00696299" w:rsidRDefault="00696299" w:rsidP="00696299">
      <w:pPr>
        <w:numPr>
          <w:ilvl w:val="0"/>
          <w:numId w:val="4"/>
        </w:numPr>
        <w:shd w:val="clear" w:color="auto" w:fill="FFFFFF"/>
        <w:spacing w:after="0" w:line="240" w:lineRule="auto"/>
        <w:rPr>
          <w:rFonts w:ascii="inherit" w:hAnsi="inherit"/>
          <w:color w:val="454545"/>
        </w:rPr>
      </w:pPr>
      <w:r>
        <w:rPr>
          <w:rFonts w:ascii="inherit" w:hAnsi="inherit"/>
          <w:b/>
          <w:bCs/>
          <w:color w:val="454545"/>
        </w:rPr>
        <w:t>4</w:t>
      </w:r>
      <w:r>
        <w:rPr>
          <w:rStyle w:val="apple-converted-space"/>
          <w:rFonts w:ascii="inherit" w:hAnsi="inherit"/>
          <w:color w:val="454545"/>
        </w:rPr>
        <w:t> </w:t>
      </w:r>
      <w:r>
        <w:rPr>
          <w:rFonts w:ascii="inherit" w:hAnsi="inherit"/>
          <w:color w:val="454545"/>
        </w:rPr>
        <w:t>stands for "read",</w:t>
      </w:r>
    </w:p>
    <w:p w:rsidR="00696299" w:rsidRDefault="00696299" w:rsidP="00696299">
      <w:pPr>
        <w:numPr>
          <w:ilvl w:val="0"/>
          <w:numId w:val="4"/>
        </w:numPr>
        <w:shd w:val="clear" w:color="auto" w:fill="FFFFFF"/>
        <w:spacing w:after="0" w:line="240" w:lineRule="auto"/>
        <w:rPr>
          <w:rFonts w:ascii="inherit" w:hAnsi="inherit"/>
          <w:color w:val="454545"/>
        </w:rPr>
      </w:pPr>
      <w:r>
        <w:rPr>
          <w:rFonts w:ascii="inherit" w:hAnsi="inherit"/>
          <w:b/>
          <w:bCs/>
          <w:color w:val="454545"/>
        </w:rPr>
        <w:t>2</w:t>
      </w:r>
      <w:r>
        <w:rPr>
          <w:rStyle w:val="apple-converted-space"/>
          <w:rFonts w:ascii="inherit" w:hAnsi="inherit"/>
          <w:color w:val="454545"/>
        </w:rPr>
        <w:t> </w:t>
      </w:r>
      <w:r>
        <w:rPr>
          <w:rFonts w:ascii="inherit" w:hAnsi="inherit"/>
          <w:color w:val="454545"/>
        </w:rPr>
        <w:t>stands for "write",</w:t>
      </w:r>
    </w:p>
    <w:p w:rsidR="00696299" w:rsidRDefault="00696299" w:rsidP="00696299">
      <w:pPr>
        <w:numPr>
          <w:ilvl w:val="0"/>
          <w:numId w:val="4"/>
        </w:numPr>
        <w:shd w:val="clear" w:color="auto" w:fill="FFFFFF"/>
        <w:spacing w:after="0" w:line="240" w:lineRule="auto"/>
        <w:rPr>
          <w:rFonts w:ascii="inherit" w:hAnsi="inherit"/>
          <w:color w:val="454545"/>
        </w:rPr>
      </w:pPr>
      <w:r>
        <w:rPr>
          <w:rFonts w:ascii="inherit" w:hAnsi="inherit"/>
          <w:b/>
          <w:bCs/>
          <w:color w:val="454545"/>
        </w:rPr>
        <w:t>1</w:t>
      </w:r>
      <w:r>
        <w:rPr>
          <w:rStyle w:val="apple-converted-space"/>
          <w:rFonts w:ascii="inherit" w:hAnsi="inherit"/>
          <w:color w:val="454545"/>
        </w:rPr>
        <w:t> </w:t>
      </w:r>
      <w:r>
        <w:rPr>
          <w:rFonts w:ascii="inherit" w:hAnsi="inherit"/>
          <w:color w:val="454545"/>
        </w:rPr>
        <w:t>stands for "execute", and</w:t>
      </w:r>
    </w:p>
    <w:p w:rsidR="00696299" w:rsidRDefault="00696299" w:rsidP="00696299">
      <w:pPr>
        <w:numPr>
          <w:ilvl w:val="0"/>
          <w:numId w:val="4"/>
        </w:numPr>
        <w:shd w:val="clear" w:color="auto" w:fill="FFFFFF"/>
        <w:spacing w:after="0" w:line="240" w:lineRule="auto"/>
        <w:rPr>
          <w:rFonts w:ascii="inherit" w:hAnsi="inherit"/>
          <w:color w:val="454545"/>
        </w:rPr>
      </w:pPr>
      <w:r>
        <w:rPr>
          <w:rFonts w:ascii="inherit" w:hAnsi="inherit"/>
          <w:b/>
          <w:bCs/>
          <w:color w:val="454545"/>
        </w:rPr>
        <w:t>0</w:t>
      </w:r>
      <w:r>
        <w:rPr>
          <w:rStyle w:val="apple-converted-space"/>
          <w:rFonts w:ascii="inherit" w:hAnsi="inherit"/>
          <w:color w:val="454545"/>
        </w:rPr>
        <w:t> </w:t>
      </w:r>
      <w:r>
        <w:rPr>
          <w:rFonts w:ascii="inherit" w:hAnsi="inherit"/>
          <w:color w:val="454545"/>
        </w:rPr>
        <w:t>stands for "no permission."</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So</w:t>
      </w:r>
      <w:r>
        <w:rPr>
          <w:rStyle w:val="apple-converted-space"/>
          <w:rFonts w:ascii="Verdana" w:hAnsi="Verdana"/>
          <w:color w:val="454545"/>
        </w:rPr>
        <w:t> </w:t>
      </w:r>
      <w:r>
        <w:rPr>
          <w:rFonts w:ascii="Verdana" w:hAnsi="Verdana"/>
          <w:b/>
          <w:bCs/>
          <w:color w:val="454545"/>
        </w:rPr>
        <w:t>7</w:t>
      </w:r>
      <w:r>
        <w:rPr>
          <w:rStyle w:val="apple-converted-space"/>
          <w:rFonts w:ascii="Verdana" w:hAnsi="Verdana"/>
          <w:color w:val="454545"/>
        </w:rPr>
        <w:t> </w:t>
      </w:r>
      <w:r>
        <w:rPr>
          <w:rFonts w:ascii="Verdana" w:hAnsi="Verdana"/>
          <w:color w:val="454545"/>
        </w:rPr>
        <w:t>is the combination of permissions</w:t>
      </w:r>
      <w:r>
        <w:rPr>
          <w:rStyle w:val="apple-converted-space"/>
          <w:rFonts w:ascii="Verdana" w:hAnsi="Verdana"/>
          <w:color w:val="454545"/>
        </w:rPr>
        <w:t> </w:t>
      </w:r>
      <w:r>
        <w:rPr>
          <w:rFonts w:ascii="Verdana" w:hAnsi="Verdana"/>
          <w:b/>
          <w:bCs/>
          <w:color w:val="454545"/>
        </w:rPr>
        <w:t>4</w:t>
      </w:r>
      <w:r>
        <w:rPr>
          <w:rFonts w:ascii="Verdana" w:hAnsi="Verdana"/>
          <w:color w:val="454545"/>
        </w:rPr>
        <w:t>+</w:t>
      </w:r>
      <w:r>
        <w:rPr>
          <w:rFonts w:ascii="Verdana" w:hAnsi="Verdana"/>
          <w:b/>
          <w:bCs/>
          <w:color w:val="454545"/>
        </w:rPr>
        <w:t>2</w:t>
      </w:r>
      <w:r>
        <w:rPr>
          <w:rFonts w:ascii="Verdana" w:hAnsi="Verdana"/>
          <w:color w:val="454545"/>
        </w:rPr>
        <w:t>+</w:t>
      </w:r>
      <w:r>
        <w:rPr>
          <w:rFonts w:ascii="Verdana" w:hAnsi="Verdana"/>
          <w:b/>
          <w:bCs/>
          <w:color w:val="454545"/>
        </w:rPr>
        <w:t>1</w:t>
      </w:r>
      <w:r>
        <w:rPr>
          <w:rStyle w:val="apple-converted-space"/>
          <w:rFonts w:ascii="Verdana" w:hAnsi="Verdana"/>
          <w:color w:val="454545"/>
        </w:rPr>
        <w:t> </w:t>
      </w:r>
      <w:r>
        <w:rPr>
          <w:rFonts w:ascii="Verdana" w:hAnsi="Verdana"/>
          <w:color w:val="454545"/>
        </w:rPr>
        <w:t>(read, write, and execute),</w:t>
      </w:r>
      <w:r>
        <w:rPr>
          <w:rStyle w:val="apple-converted-space"/>
          <w:rFonts w:ascii="Verdana" w:hAnsi="Verdana"/>
          <w:color w:val="454545"/>
        </w:rPr>
        <w:t> </w:t>
      </w:r>
      <w:r>
        <w:rPr>
          <w:rFonts w:ascii="Verdana" w:hAnsi="Verdana"/>
          <w:b/>
          <w:bCs/>
          <w:color w:val="454545"/>
        </w:rPr>
        <w:t>5</w:t>
      </w:r>
      <w:r>
        <w:rPr>
          <w:rStyle w:val="apple-converted-space"/>
          <w:rFonts w:ascii="Verdana" w:hAnsi="Verdana"/>
          <w:color w:val="454545"/>
        </w:rPr>
        <w:t> </w:t>
      </w:r>
      <w:r>
        <w:rPr>
          <w:rFonts w:ascii="Verdana" w:hAnsi="Verdana"/>
          <w:color w:val="454545"/>
        </w:rPr>
        <w:t>is</w:t>
      </w:r>
      <w:r>
        <w:rPr>
          <w:rStyle w:val="apple-converted-space"/>
          <w:rFonts w:ascii="Verdana" w:hAnsi="Verdana"/>
          <w:color w:val="454545"/>
        </w:rPr>
        <w:t> </w:t>
      </w:r>
      <w:r>
        <w:rPr>
          <w:rFonts w:ascii="Verdana" w:hAnsi="Verdana"/>
          <w:b/>
          <w:bCs/>
          <w:color w:val="454545"/>
        </w:rPr>
        <w:t>4</w:t>
      </w:r>
      <w:r>
        <w:rPr>
          <w:rFonts w:ascii="Verdana" w:hAnsi="Verdana"/>
          <w:color w:val="454545"/>
        </w:rPr>
        <w:t>+</w:t>
      </w:r>
      <w:r>
        <w:rPr>
          <w:rFonts w:ascii="Verdana" w:hAnsi="Verdana"/>
          <w:b/>
          <w:bCs/>
          <w:color w:val="454545"/>
        </w:rPr>
        <w:t>0</w:t>
      </w:r>
      <w:r>
        <w:rPr>
          <w:rFonts w:ascii="Verdana" w:hAnsi="Verdana"/>
          <w:color w:val="454545"/>
        </w:rPr>
        <w:t>+</w:t>
      </w:r>
      <w:r>
        <w:rPr>
          <w:rFonts w:ascii="Verdana" w:hAnsi="Verdana"/>
          <w:b/>
          <w:bCs/>
          <w:color w:val="454545"/>
        </w:rPr>
        <w:t>1</w:t>
      </w:r>
      <w:r>
        <w:rPr>
          <w:rFonts w:ascii="Verdana" w:hAnsi="Verdana"/>
          <w:color w:val="454545"/>
        </w:rPr>
        <w:t>(read, no write, and execute), and</w:t>
      </w:r>
      <w:r>
        <w:rPr>
          <w:rStyle w:val="apple-converted-space"/>
          <w:rFonts w:ascii="Verdana" w:hAnsi="Verdana"/>
          <w:color w:val="454545"/>
        </w:rPr>
        <w:t> </w:t>
      </w:r>
      <w:r>
        <w:rPr>
          <w:rFonts w:ascii="Verdana" w:hAnsi="Verdana"/>
          <w:b/>
          <w:bCs/>
          <w:color w:val="454545"/>
        </w:rPr>
        <w:t>4</w:t>
      </w:r>
      <w:r>
        <w:rPr>
          <w:rStyle w:val="apple-converted-space"/>
          <w:rFonts w:ascii="Verdana" w:hAnsi="Verdana"/>
          <w:color w:val="454545"/>
        </w:rPr>
        <w:t> </w:t>
      </w:r>
      <w:r>
        <w:rPr>
          <w:rFonts w:ascii="Verdana" w:hAnsi="Verdana"/>
          <w:color w:val="454545"/>
        </w:rPr>
        <w:t>is</w:t>
      </w:r>
      <w:r>
        <w:rPr>
          <w:rStyle w:val="apple-converted-space"/>
          <w:rFonts w:ascii="Verdana" w:hAnsi="Verdana"/>
          <w:color w:val="454545"/>
        </w:rPr>
        <w:t> </w:t>
      </w:r>
      <w:r>
        <w:rPr>
          <w:rFonts w:ascii="Verdana" w:hAnsi="Verdana"/>
          <w:b/>
          <w:bCs/>
          <w:color w:val="454545"/>
        </w:rPr>
        <w:t>4</w:t>
      </w:r>
      <w:r>
        <w:rPr>
          <w:rFonts w:ascii="Verdana" w:hAnsi="Verdana"/>
          <w:color w:val="454545"/>
        </w:rPr>
        <w:t>+</w:t>
      </w:r>
      <w:r>
        <w:rPr>
          <w:rFonts w:ascii="Verdana" w:hAnsi="Verdana"/>
          <w:b/>
          <w:bCs/>
          <w:color w:val="454545"/>
        </w:rPr>
        <w:t>0</w:t>
      </w:r>
      <w:r>
        <w:rPr>
          <w:rFonts w:ascii="Verdana" w:hAnsi="Verdana"/>
          <w:color w:val="454545"/>
        </w:rPr>
        <w:t>+</w:t>
      </w:r>
      <w:r>
        <w:rPr>
          <w:rFonts w:ascii="Verdana" w:hAnsi="Verdana"/>
          <w:b/>
          <w:bCs/>
          <w:color w:val="454545"/>
        </w:rPr>
        <w:t>0</w:t>
      </w:r>
      <w:r>
        <w:rPr>
          <w:rStyle w:val="apple-converted-space"/>
          <w:rFonts w:ascii="Verdana" w:hAnsi="Verdana"/>
          <w:color w:val="454545"/>
        </w:rPr>
        <w:t> </w:t>
      </w:r>
      <w:r>
        <w:rPr>
          <w:rFonts w:ascii="Verdana" w:hAnsi="Verdana"/>
          <w:color w:val="454545"/>
        </w:rPr>
        <w:t>(read, no write, and no execute).</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See</w:t>
      </w:r>
      <w:r>
        <w:rPr>
          <w:rStyle w:val="apple-converted-space"/>
          <w:rFonts w:ascii="Verdana" w:hAnsi="Verdana"/>
          <w:color w:val="454545"/>
        </w:rPr>
        <w:t> </w:t>
      </w:r>
      <w:hyperlink r:id="rId14" w:anchor="03" w:history="1">
        <w:r>
          <w:rPr>
            <w:rStyle w:val="Hyperlink"/>
            <w:rFonts w:ascii="Verdana" w:hAnsi="Verdana"/>
            <w:color w:val="663366"/>
          </w:rPr>
          <w:t>below</w:t>
        </w:r>
      </w:hyperlink>
      <w:r>
        <w:rPr>
          <w:rStyle w:val="apple-converted-space"/>
          <w:rFonts w:ascii="Verdana" w:hAnsi="Verdana"/>
          <w:color w:val="454545"/>
        </w:rPr>
        <w:t> </w:t>
      </w:r>
      <w:r>
        <w:rPr>
          <w:rFonts w:ascii="Verdana" w:hAnsi="Verdana"/>
          <w:color w:val="454545"/>
        </w:rPr>
        <w:t>for more examples of both types of notation.</w:t>
      </w:r>
    </w:p>
    <w:p w:rsidR="00696299" w:rsidRDefault="00696299" w:rsidP="00696299">
      <w:pPr>
        <w:pStyle w:val="Heading2"/>
        <w:shd w:val="clear" w:color="auto" w:fill="FFFFFF"/>
        <w:spacing w:before="72" w:after="216"/>
        <w:rPr>
          <w:rFonts w:ascii="Arial" w:hAnsi="Arial" w:cs="Arial"/>
          <w:b w:val="0"/>
          <w:bCs w:val="0"/>
          <w:color w:val="2A70D0"/>
          <w:sz w:val="34"/>
          <w:szCs w:val="34"/>
        </w:rPr>
      </w:pPr>
      <w:bookmarkStart w:id="0" w:name="02"/>
      <w:bookmarkEnd w:id="0"/>
      <w:r>
        <w:rPr>
          <w:rFonts w:ascii="Arial" w:hAnsi="Arial" w:cs="Arial"/>
          <w:b w:val="0"/>
          <w:bCs w:val="0"/>
          <w:color w:val="2A70D0"/>
          <w:sz w:val="34"/>
          <w:szCs w:val="34"/>
        </w:rPr>
        <w:t>Command Syntax</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chmod [</w:t>
      </w:r>
      <w:r>
        <w:rPr>
          <w:i/>
          <w:iCs/>
          <w:color w:val="454545"/>
          <w:sz w:val="24"/>
          <w:szCs w:val="24"/>
        </w:rPr>
        <w:t>OPTION</w:t>
      </w:r>
      <w:r>
        <w:rPr>
          <w:color w:val="454545"/>
          <w:sz w:val="24"/>
          <w:szCs w:val="24"/>
        </w:rPr>
        <w:t xml:space="preserve">]... </w:t>
      </w:r>
      <w:r>
        <w:rPr>
          <w:i/>
          <w:iCs/>
          <w:color w:val="454545"/>
          <w:sz w:val="24"/>
          <w:szCs w:val="24"/>
        </w:rPr>
        <w:t>MODE</w:t>
      </w:r>
      <w:r>
        <w:rPr>
          <w:color w:val="454545"/>
          <w:sz w:val="24"/>
          <w:szCs w:val="24"/>
        </w:rPr>
        <w:t>[,</w:t>
      </w:r>
      <w:r>
        <w:rPr>
          <w:i/>
          <w:iCs/>
          <w:color w:val="454545"/>
          <w:sz w:val="24"/>
          <w:szCs w:val="24"/>
        </w:rPr>
        <w:t>MODE</w:t>
      </w:r>
      <w:r>
        <w:rPr>
          <w:color w:val="454545"/>
          <w:sz w:val="24"/>
          <w:szCs w:val="24"/>
        </w:rPr>
        <w:t xml:space="preserve">]... </w:t>
      </w:r>
      <w:r>
        <w:rPr>
          <w:i/>
          <w:iCs/>
          <w:color w:val="454545"/>
          <w:sz w:val="24"/>
          <w:szCs w:val="24"/>
        </w:rPr>
        <w:t>FILE</w:t>
      </w:r>
      <w:r>
        <w:rPr>
          <w:color w:val="454545"/>
          <w:sz w:val="24"/>
          <w:szCs w:val="24"/>
        </w:rPr>
        <w:t>...</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chmod [</w:t>
      </w:r>
      <w:r>
        <w:rPr>
          <w:i/>
          <w:iCs/>
          <w:color w:val="454545"/>
          <w:sz w:val="24"/>
          <w:szCs w:val="24"/>
        </w:rPr>
        <w:t>OPTION</w:t>
      </w:r>
      <w:r>
        <w:rPr>
          <w:color w:val="454545"/>
          <w:sz w:val="24"/>
          <w:szCs w:val="24"/>
        </w:rPr>
        <w:t xml:space="preserve">]... </w:t>
      </w:r>
      <w:r>
        <w:rPr>
          <w:i/>
          <w:iCs/>
          <w:color w:val="454545"/>
          <w:sz w:val="24"/>
          <w:szCs w:val="24"/>
        </w:rPr>
        <w:t>OCTAL-MODE</w:t>
      </w:r>
      <w:r>
        <w:rPr>
          <w:color w:val="454545"/>
          <w:sz w:val="24"/>
          <w:szCs w:val="24"/>
        </w:rPr>
        <w:t xml:space="preserve"> </w:t>
      </w:r>
      <w:r>
        <w:rPr>
          <w:i/>
          <w:iCs/>
          <w:color w:val="454545"/>
          <w:sz w:val="24"/>
          <w:szCs w:val="24"/>
        </w:rPr>
        <w:t>FILE</w:t>
      </w:r>
      <w:r>
        <w:rPr>
          <w:color w:val="454545"/>
          <w:sz w:val="24"/>
          <w:szCs w:val="24"/>
        </w:rPr>
        <w:t>...</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chmod [</w:t>
      </w:r>
      <w:r>
        <w:rPr>
          <w:i/>
          <w:iCs/>
          <w:color w:val="454545"/>
          <w:sz w:val="24"/>
          <w:szCs w:val="24"/>
        </w:rPr>
        <w:t>OPTION</w:t>
      </w:r>
      <w:r>
        <w:rPr>
          <w:color w:val="454545"/>
          <w:sz w:val="24"/>
          <w:szCs w:val="24"/>
        </w:rPr>
        <w:t>]... --reference=</w:t>
      </w:r>
      <w:r>
        <w:rPr>
          <w:i/>
          <w:iCs/>
          <w:color w:val="454545"/>
          <w:sz w:val="24"/>
          <w:szCs w:val="24"/>
        </w:rPr>
        <w:t>RFILE FILE</w:t>
      </w:r>
      <w:r>
        <w:rPr>
          <w:color w:val="454545"/>
          <w:sz w:val="24"/>
          <w:szCs w:val="24"/>
        </w:rPr>
        <w:t>...</w:t>
      </w:r>
    </w:p>
    <w:p w:rsidR="00696299" w:rsidRDefault="00696299" w:rsidP="00696299">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Options</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618"/>
        <w:gridCol w:w="10252"/>
      </w:tblGrid>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-c</w:t>
            </w:r>
            <w:r>
              <w:rPr>
                <w:rFonts w:ascii="inherit" w:hAnsi="inherit"/>
                <w:color w:val="454545"/>
              </w:rPr>
              <w:t>,</w:t>
            </w:r>
            <w:r>
              <w:rPr>
                <w:rStyle w:val="apple-converted-space"/>
                <w:rFonts w:ascii="inherit" w:hAnsi="inherit"/>
                <w:color w:val="454545"/>
              </w:rPr>
              <w:t> </w:t>
            </w:r>
            <w:r>
              <w:rPr>
                <w:rFonts w:ascii="inherit" w:hAnsi="inherit"/>
                <w:b/>
                <w:bCs/>
                <w:color w:val="454545"/>
              </w:rPr>
              <w:t>--changes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Like</w:t>
            </w:r>
            <w:r>
              <w:rPr>
                <w:rStyle w:val="apple-converted-space"/>
                <w:rFonts w:ascii="inherit" w:hAnsi="inherit"/>
                <w:color w:val="454545"/>
              </w:rPr>
              <w:t> </w:t>
            </w:r>
            <w:r>
              <w:rPr>
                <w:rFonts w:ascii="inherit" w:hAnsi="inherit"/>
                <w:b/>
                <w:bCs/>
                <w:color w:val="454545"/>
              </w:rPr>
              <w:t>--verbose</w:t>
            </w:r>
            <w:r>
              <w:rPr>
                <w:rFonts w:ascii="inherit" w:hAnsi="inherit"/>
                <w:color w:val="454545"/>
              </w:rPr>
              <w:t>, but gives verbose output only when a change is actually made.</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-f</w:t>
            </w:r>
            <w:r>
              <w:rPr>
                <w:rFonts w:ascii="inherit" w:hAnsi="inherit"/>
                <w:color w:val="454545"/>
              </w:rPr>
              <w:t>,</w:t>
            </w:r>
            <w:r>
              <w:rPr>
                <w:rStyle w:val="apple-converted-space"/>
                <w:rFonts w:ascii="inherit" w:hAnsi="inherit"/>
                <w:color w:val="454545"/>
              </w:rPr>
              <w:t> </w:t>
            </w:r>
            <w:r>
              <w:rPr>
                <w:rFonts w:ascii="inherit" w:hAnsi="inherit"/>
                <w:b/>
                <w:bCs/>
                <w:color w:val="454545"/>
              </w:rPr>
              <w:t>--silent</w:t>
            </w:r>
            <w:r>
              <w:rPr>
                <w:rFonts w:ascii="inherit" w:hAnsi="inherit"/>
                <w:color w:val="454545"/>
              </w:rPr>
              <w:t>,</w:t>
            </w:r>
            <w:r>
              <w:rPr>
                <w:rStyle w:val="apple-converted-space"/>
                <w:rFonts w:ascii="inherit" w:hAnsi="inherit"/>
                <w:color w:val="454545"/>
              </w:rPr>
              <w:t> </w:t>
            </w:r>
            <w:r>
              <w:rPr>
                <w:rFonts w:ascii="inherit" w:hAnsi="inherit"/>
                <w:b/>
                <w:bCs/>
                <w:color w:val="454545"/>
              </w:rPr>
              <w:t>--quiet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Quiet mode; suppress most error messages.</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-v</w:t>
            </w:r>
            <w:r>
              <w:rPr>
                <w:rFonts w:ascii="inherit" w:hAnsi="inherit"/>
                <w:color w:val="454545"/>
              </w:rPr>
              <w:t>,</w:t>
            </w:r>
            <w:r>
              <w:rPr>
                <w:rStyle w:val="apple-converted-space"/>
                <w:rFonts w:ascii="inherit" w:hAnsi="inherit"/>
                <w:color w:val="454545"/>
              </w:rPr>
              <w:t> </w:t>
            </w:r>
            <w:r>
              <w:rPr>
                <w:rFonts w:ascii="inherit" w:hAnsi="inherit"/>
                <w:b/>
                <w:bCs/>
                <w:color w:val="454545"/>
              </w:rPr>
              <w:t>--verbose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Verbose mode; output a diagnostic mesage for every file processed.</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--no-preserve-root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do not treat '</w:t>
            </w:r>
            <w:r>
              <w:rPr>
                <w:rFonts w:ascii="inherit" w:hAnsi="inherit"/>
                <w:b/>
                <w:bCs/>
                <w:color w:val="454545"/>
              </w:rPr>
              <w:t>/</w:t>
            </w:r>
            <w:r>
              <w:rPr>
                <w:rFonts w:ascii="inherit" w:hAnsi="inherit"/>
                <w:color w:val="454545"/>
              </w:rPr>
              <w:t>' (the</w:t>
            </w:r>
            <w:r>
              <w:rPr>
                <w:rStyle w:val="apple-converted-space"/>
                <w:rFonts w:ascii="inherit" w:hAnsi="inherit"/>
                <w:color w:val="454545"/>
              </w:rPr>
              <w:t> </w:t>
            </w:r>
            <w:hyperlink r:id="rId15" w:history="1">
              <w:r>
                <w:rPr>
                  <w:rStyle w:val="Hyperlink"/>
                  <w:rFonts w:ascii="inherit" w:hAnsi="inherit"/>
                  <w:color w:val="663366"/>
                </w:rPr>
                <w:t>root</w:t>
              </w:r>
            </w:hyperlink>
            <w:r>
              <w:rPr>
                <w:rStyle w:val="apple-converted-space"/>
                <w:rFonts w:ascii="inherit" w:hAnsi="inherit"/>
                <w:color w:val="454545"/>
              </w:rPr>
              <w:t> </w:t>
            </w:r>
            <w:r>
              <w:rPr>
                <w:rFonts w:ascii="inherit" w:hAnsi="inherit"/>
                <w:color w:val="454545"/>
              </w:rPr>
              <w:t>directory) in any special way. This is the default.</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--preserve-root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Do not operate</w:t>
            </w:r>
            <w:r>
              <w:rPr>
                <w:rStyle w:val="apple-converted-space"/>
                <w:rFonts w:ascii="inherit" w:hAnsi="inherit"/>
                <w:color w:val="454545"/>
              </w:rPr>
              <w:t> </w:t>
            </w:r>
            <w:hyperlink r:id="rId16" w:history="1">
              <w:r>
                <w:rPr>
                  <w:rStyle w:val="Hyperlink"/>
                  <w:rFonts w:ascii="inherit" w:hAnsi="inherit"/>
                  <w:color w:val="663366"/>
                </w:rPr>
                <w:t>recursively</w:t>
              </w:r>
            </w:hyperlink>
            <w:r>
              <w:rPr>
                <w:rStyle w:val="apple-converted-space"/>
                <w:rFonts w:ascii="inherit" w:hAnsi="inherit"/>
                <w:color w:val="454545"/>
              </w:rPr>
              <w:t> </w:t>
            </w:r>
            <w:r>
              <w:rPr>
                <w:rFonts w:ascii="inherit" w:hAnsi="inherit"/>
                <w:color w:val="454545"/>
              </w:rPr>
              <w:t>on '</w:t>
            </w:r>
            <w:r>
              <w:rPr>
                <w:rFonts w:ascii="inherit" w:hAnsi="inherit"/>
                <w:b/>
                <w:bCs/>
                <w:color w:val="454545"/>
              </w:rPr>
              <w:t>/</w:t>
            </w:r>
            <w:r>
              <w:rPr>
                <w:rFonts w:ascii="inherit" w:hAnsi="inherit"/>
                <w:color w:val="454545"/>
              </w:rPr>
              <w:t>'.</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--reference=</w:t>
            </w:r>
            <w:r>
              <w:rPr>
                <w:rFonts w:ascii="inherit" w:hAnsi="inherit"/>
                <w:i/>
                <w:iCs/>
                <w:color w:val="454545"/>
              </w:rPr>
              <w:t>RFILE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Set permissions to match those of file</w:t>
            </w:r>
            <w:r>
              <w:rPr>
                <w:rStyle w:val="apple-converted-space"/>
                <w:rFonts w:ascii="inherit" w:hAnsi="inherit"/>
                <w:color w:val="454545"/>
              </w:rPr>
              <w:t> </w:t>
            </w:r>
            <w:r>
              <w:rPr>
                <w:rFonts w:ascii="inherit" w:hAnsi="inherit"/>
                <w:i/>
                <w:iCs/>
                <w:color w:val="454545"/>
              </w:rPr>
              <w:t>RFILE</w:t>
            </w:r>
            <w:r>
              <w:rPr>
                <w:rFonts w:ascii="inherit" w:hAnsi="inherit"/>
                <w:color w:val="454545"/>
              </w:rPr>
              <w:t>, ignoring any specified</w:t>
            </w:r>
            <w:r>
              <w:rPr>
                <w:rStyle w:val="apple-converted-space"/>
                <w:rFonts w:ascii="inherit" w:hAnsi="inherit"/>
                <w:color w:val="454545"/>
              </w:rPr>
              <w:t> </w:t>
            </w:r>
            <w:r>
              <w:rPr>
                <w:rFonts w:ascii="inherit" w:hAnsi="inherit"/>
                <w:i/>
                <w:iCs/>
                <w:color w:val="454545"/>
              </w:rPr>
              <w:t>MODE</w:t>
            </w:r>
            <w:r>
              <w:rPr>
                <w:rFonts w:ascii="inherit" w:hAnsi="inherit"/>
                <w:color w:val="454545"/>
              </w:rPr>
              <w:t>.</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-R</w:t>
            </w:r>
            <w:r>
              <w:rPr>
                <w:rFonts w:ascii="inherit" w:hAnsi="inherit"/>
                <w:color w:val="454545"/>
              </w:rPr>
              <w:t>,</w:t>
            </w:r>
            <w:r>
              <w:rPr>
                <w:rStyle w:val="apple-converted-space"/>
                <w:rFonts w:ascii="inherit" w:hAnsi="inherit"/>
                <w:color w:val="454545"/>
              </w:rPr>
              <w:t> </w:t>
            </w:r>
            <w:r>
              <w:rPr>
                <w:rFonts w:ascii="inherit" w:hAnsi="inherit"/>
                <w:b/>
                <w:bCs/>
                <w:color w:val="454545"/>
              </w:rPr>
              <w:t>--recursive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change files and</w:t>
            </w:r>
            <w:r>
              <w:rPr>
                <w:rStyle w:val="apple-converted-space"/>
                <w:rFonts w:ascii="inherit" w:hAnsi="inherit"/>
                <w:color w:val="454545"/>
              </w:rPr>
              <w:t> </w:t>
            </w:r>
            <w:hyperlink r:id="rId17" w:history="1">
              <w:r>
                <w:rPr>
                  <w:rStyle w:val="Hyperlink"/>
                  <w:rFonts w:ascii="inherit" w:hAnsi="inherit"/>
                  <w:color w:val="663366"/>
                </w:rPr>
                <w:t>directories</w:t>
              </w:r>
            </w:hyperlink>
            <w:r>
              <w:rPr>
                <w:rStyle w:val="apple-converted-space"/>
                <w:rFonts w:ascii="inherit" w:hAnsi="inherit"/>
                <w:color w:val="454545"/>
              </w:rPr>
              <w:t> </w:t>
            </w:r>
            <w:r>
              <w:rPr>
                <w:rFonts w:ascii="inherit" w:hAnsi="inherit"/>
                <w:color w:val="454545"/>
              </w:rPr>
              <w:t>recursively.</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--help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Display a help message and exit.</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lastRenderedPageBreak/>
              <w:t>--version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Output</w:t>
            </w:r>
            <w:r>
              <w:rPr>
                <w:rStyle w:val="apple-converted-space"/>
                <w:rFonts w:ascii="inherit" w:hAnsi="inherit"/>
                <w:color w:val="454545"/>
              </w:rPr>
              <w:t> </w:t>
            </w:r>
            <w:hyperlink r:id="rId18" w:history="1">
              <w:r>
                <w:rPr>
                  <w:rStyle w:val="Hyperlink"/>
                  <w:rFonts w:ascii="inherit" w:hAnsi="inherit"/>
                  <w:color w:val="663366"/>
                </w:rPr>
                <w:t>version</w:t>
              </w:r>
            </w:hyperlink>
            <w:r>
              <w:rPr>
                <w:rStyle w:val="apple-converted-space"/>
                <w:rFonts w:ascii="inherit" w:hAnsi="inherit"/>
                <w:color w:val="454545"/>
              </w:rPr>
              <w:t> </w:t>
            </w:r>
            <w:r>
              <w:rPr>
                <w:rFonts w:ascii="inherit" w:hAnsi="inherit"/>
                <w:color w:val="454545"/>
              </w:rPr>
              <w:t>information and exit.</w:t>
            </w:r>
          </w:p>
        </w:tc>
      </w:tr>
    </w:tbl>
    <w:p w:rsidR="00696299" w:rsidRDefault="00696299" w:rsidP="00696299">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Technical Description</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b/>
          <w:bCs/>
          <w:color w:val="454545"/>
        </w:rPr>
        <w:t>chmod</w:t>
      </w:r>
      <w:r>
        <w:rPr>
          <w:rStyle w:val="apple-converted-space"/>
          <w:rFonts w:ascii="Verdana" w:hAnsi="Verdana"/>
          <w:color w:val="454545"/>
        </w:rPr>
        <w:t> </w:t>
      </w:r>
      <w:r>
        <w:rPr>
          <w:rFonts w:ascii="Verdana" w:hAnsi="Verdana"/>
          <w:color w:val="454545"/>
        </w:rPr>
        <w:t>changes the file mode of each specified</w:t>
      </w:r>
      <w:r>
        <w:rPr>
          <w:rStyle w:val="apple-converted-space"/>
          <w:rFonts w:ascii="Verdana" w:hAnsi="Verdana"/>
          <w:color w:val="454545"/>
        </w:rPr>
        <w:t> </w:t>
      </w:r>
      <w:r>
        <w:rPr>
          <w:rFonts w:ascii="Verdana" w:hAnsi="Verdana"/>
          <w:i/>
          <w:iCs/>
          <w:color w:val="454545"/>
        </w:rPr>
        <w:t>FILE</w:t>
      </w:r>
      <w:r>
        <w:rPr>
          <w:rStyle w:val="apple-converted-space"/>
          <w:rFonts w:ascii="Verdana" w:hAnsi="Verdana"/>
          <w:color w:val="454545"/>
        </w:rPr>
        <w:t> </w:t>
      </w:r>
      <w:r>
        <w:rPr>
          <w:rFonts w:ascii="Verdana" w:hAnsi="Verdana"/>
          <w:color w:val="454545"/>
        </w:rPr>
        <w:t>according to</w:t>
      </w:r>
      <w:r>
        <w:rPr>
          <w:rStyle w:val="apple-converted-space"/>
          <w:rFonts w:ascii="Verdana" w:hAnsi="Verdana"/>
          <w:color w:val="454545"/>
        </w:rPr>
        <w:t> </w:t>
      </w:r>
      <w:r>
        <w:rPr>
          <w:rFonts w:ascii="Verdana" w:hAnsi="Verdana"/>
          <w:i/>
          <w:iCs/>
          <w:color w:val="454545"/>
        </w:rPr>
        <w:t>MODE</w:t>
      </w:r>
      <w:r>
        <w:rPr>
          <w:rFonts w:ascii="Verdana" w:hAnsi="Verdana"/>
          <w:color w:val="454545"/>
        </w:rPr>
        <w:t>, which can be either a symbolic representation of changes to make, or an</w:t>
      </w:r>
      <w:r>
        <w:rPr>
          <w:rStyle w:val="apple-converted-space"/>
          <w:rFonts w:ascii="Verdana" w:hAnsi="Verdana"/>
          <w:color w:val="454545"/>
        </w:rPr>
        <w:t> </w:t>
      </w:r>
      <w:hyperlink r:id="rId19" w:history="1">
        <w:r>
          <w:rPr>
            <w:rStyle w:val="Hyperlink"/>
            <w:rFonts w:ascii="Verdana" w:hAnsi="Verdana"/>
            <w:color w:val="663366"/>
          </w:rPr>
          <w:t>octal</w:t>
        </w:r>
      </w:hyperlink>
      <w:r>
        <w:rPr>
          <w:rStyle w:val="apple-converted-space"/>
          <w:rFonts w:ascii="Verdana" w:hAnsi="Verdana"/>
          <w:color w:val="454545"/>
        </w:rPr>
        <w:t> </w:t>
      </w:r>
      <w:r>
        <w:rPr>
          <w:rFonts w:ascii="Verdana" w:hAnsi="Verdana"/>
          <w:color w:val="454545"/>
        </w:rPr>
        <w:t>number representing the bit pattern for the new mode bits.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The format of a symbolic mode is:</w:t>
      </w:r>
    </w:p>
    <w:p w:rsidR="00696299" w:rsidRDefault="00696299" w:rsidP="00696299">
      <w:pPr>
        <w:pStyle w:val="tab"/>
        <w:shd w:val="clear" w:color="auto" w:fill="FFFFFF"/>
        <w:spacing w:before="0" w:beforeAutospacing="0" w:after="0" w:afterAutospacing="0" w:line="408" w:lineRule="atLeast"/>
        <w:rPr>
          <w:rFonts w:ascii="Courier New" w:hAnsi="Courier New" w:cs="Courier New"/>
          <w:color w:val="454545"/>
        </w:rPr>
      </w:pPr>
      <w:r>
        <w:rPr>
          <w:rFonts w:ascii="Courier New" w:hAnsi="Courier New" w:cs="Courier New"/>
          <w:color w:val="454545"/>
        </w:rPr>
        <w:t>[</w:t>
      </w:r>
      <w:r>
        <w:rPr>
          <w:rFonts w:ascii="Courier New" w:hAnsi="Courier New" w:cs="Courier New"/>
          <w:b/>
          <w:bCs/>
          <w:color w:val="454545"/>
        </w:rPr>
        <w:t>ugoa</w:t>
      </w:r>
      <w:r>
        <w:rPr>
          <w:rFonts w:ascii="Courier New" w:hAnsi="Courier New" w:cs="Courier New"/>
          <w:color w:val="454545"/>
        </w:rPr>
        <w:t>...][[</w:t>
      </w:r>
      <w:r>
        <w:rPr>
          <w:rFonts w:ascii="Courier New" w:hAnsi="Courier New" w:cs="Courier New"/>
          <w:b/>
          <w:bCs/>
          <w:color w:val="454545"/>
        </w:rPr>
        <w:t>+-=</w:t>
      </w:r>
      <w:r>
        <w:rPr>
          <w:rFonts w:ascii="Courier New" w:hAnsi="Courier New" w:cs="Courier New"/>
          <w:color w:val="454545"/>
        </w:rPr>
        <w:t>][</w:t>
      </w:r>
      <w:r>
        <w:rPr>
          <w:rFonts w:ascii="Courier New" w:hAnsi="Courier New" w:cs="Courier New"/>
          <w:i/>
          <w:iCs/>
          <w:color w:val="454545"/>
        </w:rPr>
        <w:t>perms</w:t>
      </w:r>
      <w:r>
        <w:rPr>
          <w:rFonts w:ascii="Courier New" w:hAnsi="Courier New" w:cs="Courier New"/>
          <w:color w:val="454545"/>
        </w:rPr>
        <w: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where</w:t>
      </w:r>
      <w:r>
        <w:rPr>
          <w:rStyle w:val="apple-converted-space"/>
          <w:rFonts w:ascii="Verdana" w:hAnsi="Verdana"/>
          <w:color w:val="454545"/>
        </w:rPr>
        <w:t> </w:t>
      </w:r>
      <w:r>
        <w:rPr>
          <w:rFonts w:ascii="Verdana" w:hAnsi="Verdana"/>
          <w:i/>
          <w:iCs/>
          <w:color w:val="454545"/>
        </w:rPr>
        <w:t>perms</w:t>
      </w:r>
      <w:r>
        <w:rPr>
          <w:rStyle w:val="apple-converted-space"/>
          <w:rFonts w:ascii="Verdana" w:hAnsi="Verdana"/>
          <w:color w:val="454545"/>
        </w:rPr>
        <w:t> </w:t>
      </w:r>
      <w:r>
        <w:rPr>
          <w:rFonts w:ascii="Verdana" w:hAnsi="Verdana"/>
          <w:color w:val="454545"/>
        </w:rPr>
        <w:t>is either zero or more letters from the set</w:t>
      </w:r>
      <w:r>
        <w:rPr>
          <w:rStyle w:val="apple-converted-space"/>
          <w:rFonts w:ascii="Verdana" w:hAnsi="Verdana"/>
          <w:color w:val="454545"/>
        </w:rPr>
        <w:t> </w:t>
      </w:r>
      <w:r>
        <w:rPr>
          <w:rFonts w:ascii="Verdana" w:hAnsi="Verdana"/>
          <w:b/>
          <w:bCs/>
          <w:color w:val="454545"/>
        </w:rPr>
        <w:t>r</w:t>
      </w:r>
      <w:r>
        <w:rPr>
          <w:rFonts w:ascii="Verdana" w:hAnsi="Verdana"/>
          <w:color w:val="454545"/>
        </w:rPr>
        <w:t>,</w:t>
      </w:r>
      <w:r>
        <w:rPr>
          <w:rStyle w:val="apple-converted-space"/>
          <w:rFonts w:ascii="Verdana" w:hAnsi="Verdana"/>
          <w:color w:val="454545"/>
        </w:rPr>
        <w:t> </w:t>
      </w:r>
      <w:r>
        <w:rPr>
          <w:rFonts w:ascii="Verdana" w:hAnsi="Verdana"/>
          <w:b/>
          <w:bCs/>
          <w:color w:val="454545"/>
        </w:rPr>
        <w:t>w</w:t>
      </w:r>
      <w:r>
        <w:rPr>
          <w:rFonts w:ascii="Verdana" w:hAnsi="Verdana"/>
          <w:color w:val="454545"/>
        </w:rPr>
        <w:t>,</w:t>
      </w:r>
      <w:r>
        <w:rPr>
          <w:rStyle w:val="apple-converted-space"/>
          <w:rFonts w:ascii="Verdana" w:hAnsi="Verdana"/>
          <w:color w:val="454545"/>
        </w:rPr>
        <w:t> </w:t>
      </w:r>
      <w:r>
        <w:rPr>
          <w:rFonts w:ascii="Verdana" w:hAnsi="Verdana"/>
          <w:b/>
          <w:bCs/>
          <w:color w:val="454545"/>
        </w:rPr>
        <w:t>x</w:t>
      </w:r>
      <w:r>
        <w:rPr>
          <w:rFonts w:ascii="Verdana" w:hAnsi="Verdana"/>
          <w:color w:val="454545"/>
        </w:rPr>
        <w:t>,</w:t>
      </w:r>
      <w:r>
        <w:rPr>
          <w:rStyle w:val="apple-converted-space"/>
          <w:rFonts w:ascii="Verdana" w:hAnsi="Verdana"/>
          <w:color w:val="454545"/>
        </w:rPr>
        <w:t> </w:t>
      </w:r>
      <w:r>
        <w:rPr>
          <w:rFonts w:ascii="Verdana" w:hAnsi="Verdana"/>
          <w:b/>
          <w:bCs/>
          <w:color w:val="454545"/>
        </w:rPr>
        <w:t>X</w:t>
      </w:r>
      <w:r>
        <w:rPr>
          <w:rFonts w:ascii="Verdana" w:hAnsi="Verdana"/>
          <w:color w:val="454545"/>
        </w:rPr>
        <w:t>,</w:t>
      </w:r>
      <w:r>
        <w:rPr>
          <w:rStyle w:val="apple-converted-space"/>
          <w:rFonts w:ascii="Verdana" w:hAnsi="Verdana"/>
          <w:color w:val="454545"/>
        </w:rPr>
        <w:t> </w:t>
      </w:r>
      <w:r>
        <w:rPr>
          <w:rFonts w:ascii="Verdana" w:hAnsi="Verdana"/>
          <w:b/>
          <w:bCs/>
          <w:color w:val="454545"/>
        </w:rPr>
        <w:t>s</w:t>
      </w:r>
      <w:r>
        <w:rPr>
          <w:rStyle w:val="apple-converted-space"/>
          <w:rFonts w:ascii="Verdana" w:hAnsi="Verdana"/>
          <w:color w:val="454545"/>
        </w:rPr>
        <w:t> </w:t>
      </w:r>
      <w:r>
        <w:rPr>
          <w:rFonts w:ascii="Verdana" w:hAnsi="Verdana"/>
          <w:color w:val="454545"/>
        </w:rPr>
        <w:t>and</w:t>
      </w:r>
      <w:r>
        <w:rPr>
          <w:rStyle w:val="apple-converted-space"/>
          <w:rFonts w:ascii="Verdana" w:hAnsi="Verdana"/>
          <w:color w:val="454545"/>
        </w:rPr>
        <w:t> </w:t>
      </w:r>
      <w:r>
        <w:rPr>
          <w:rFonts w:ascii="Verdana" w:hAnsi="Verdana"/>
          <w:b/>
          <w:bCs/>
          <w:color w:val="454545"/>
        </w:rPr>
        <w:t>t</w:t>
      </w:r>
      <w:r>
        <w:rPr>
          <w:rFonts w:ascii="Verdana" w:hAnsi="Verdana"/>
          <w:color w:val="454545"/>
        </w:rPr>
        <w:t>, or a single letter from the set</w:t>
      </w:r>
      <w:r>
        <w:rPr>
          <w:rStyle w:val="apple-converted-space"/>
          <w:rFonts w:ascii="Verdana" w:hAnsi="Verdana"/>
          <w:color w:val="454545"/>
        </w:rPr>
        <w:t> </w:t>
      </w:r>
      <w:r>
        <w:rPr>
          <w:rFonts w:ascii="Verdana" w:hAnsi="Verdana"/>
          <w:b/>
          <w:bCs/>
          <w:color w:val="454545"/>
        </w:rPr>
        <w:t>u</w:t>
      </w:r>
      <w:r>
        <w:rPr>
          <w:rFonts w:ascii="Verdana" w:hAnsi="Verdana"/>
          <w:color w:val="454545"/>
        </w:rPr>
        <w:t>,</w:t>
      </w:r>
      <w:r>
        <w:rPr>
          <w:rStyle w:val="apple-converted-space"/>
          <w:rFonts w:ascii="Verdana" w:hAnsi="Verdana"/>
          <w:color w:val="454545"/>
        </w:rPr>
        <w:t> </w:t>
      </w:r>
      <w:r>
        <w:rPr>
          <w:rFonts w:ascii="Verdana" w:hAnsi="Verdana"/>
          <w:b/>
          <w:bCs/>
          <w:color w:val="454545"/>
        </w:rPr>
        <w:t>g</w:t>
      </w:r>
      <w:r>
        <w:rPr>
          <w:rFonts w:ascii="Verdana" w:hAnsi="Verdana"/>
          <w:color w:val="454545"/>
        </w:rPr>
        <w:t>, and</w:t>
      </w:r>
      <w:r>
        <w:rPr>
          <w:rStyle w:val="apple-converted-space"/>
          <w:rFonts w:ascii="Verdana" w:hAnsi="Verdana"/>
          <w:color w:val="454545"/>
        </w:rPr>
        <w:t> </w:t>
      </w:r>
      <w:r>
        <w:rPr>
          <w:rFonts w:ascii="Verdana" w:hAnsi="Verdana"/>
          <w:b/>
          <w:bCs/>
          <w:color w:val="454545"/>
        </w:rPr>
        <w:t>o</w:t>
      </w:r>
      <w:r>
        <w:rPr>
          <w:rFonts w:ascii="Verdana" w:hAnsi="Verdana"/>
          <w:color w:val="454545"/>
        </w:rPr>
        <w:t>. Multiple symbolic modes can be given, separated by commas.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 combination of the letters</w:t>
      </w:r>
      <w:r>
        <w:rPr>
          <w:rStyle w:val="apple-converted-space"/>
          <w:rFonts w:ascii="Verdana" w:hAnsi="Verdana"/>
          <w:color w:val="454545"/>
        </w:rPr>
        <w:t> </w:t>
      </w:r>
      <w:r>
        <w:rPr>
          <w:rFonts w:ascii="Verdana" w:hAnsi="Verdana"/>
          <w:b/>
          <w:bCs/>
          <w:color w:val="454545"/>
        </w:rPr>
        <w:t>u</w:t>
      </w:r>
      <w:r>
        <w:rPr>
          <w:rFonts w:ascii="Verdana" w:hAnsi="Verdana"/>
          <w:color w:val="454545"/>
        </w:rPr>
        <w:t>,</w:t>
      </w:r>
      <w:r>
        <w:rPr>
          <w:rStyle w:val="apple-converted-space"/>
          <w:rFonts w:ascii="Verdana" w:hAnsi="Verdana"/>
          <w:color w:val="454545"/>
        </w:rPr>
        <w:t> </w:t>
      </w:r>
      <w:r>
        <w:rPr>
          <w:rFonts w:ascii="Verdana" w:hAnsi="Verdana"/>
          <w:b/>
          <w:bCs/>
          <w:color w:val="454545"/>
        </w:rPr>
        <w:t>g</w:t>
      </w:r>
      <w:r>
        <w:rPr>
          <w:rFonts w:ascii="Verdana" w:hAnsi="Verdana"/>
          <w:color w:val="454545"/>
        </w:rPr>
        <w:t>,</w:t>
      </w:r>
      <w:r>
        <w:rPr>
          <w:rStyle w:val="apple-converted-space"/>
          <w:rFonts w:ascii="Verdana" w:hAnsi="Verdana"/>
          <w:color w:val="454545"/>
        </w:rPr>
        <w:t> </w:t>
      </w:r>
      <w:r>
        <w:rPr>
          <w:rFonts w:ascii="Verdana" w:hAnsi="Verdana"/>
          <w:b/>
          <w:bCs/>
          <w:color w:val="454545"/>
        </w:rPr>
        <w:t>o</w:t>
      </w:r>
      <w:r>
        <w:rPr>
          <w:rFonts w:ascii="Verdana" w:hAnsi="Verdana"/>
          <w:color w:val="454545"/>
        </w:rPr>
        <w:t>, and</w:t>
      </w:r>
      <w:r>
        <w:rPr>
          <w:rStyle w:val="apple-converted-space"/>
          <w:rFonts w:ascii="Verdana" w:hAnsi="Verdana"/>
          <w:color w:val="454545"/>
        </w:rPr>
        <w:t> </w:t>
      </w:r>
      <w:r>
        <w:rPr>
          <w:rFonts w:ascii="Verdana" w:hAnsi="Verdana"/>
          <w:b/>
          <w:bCs/>
          <w:color w:val="454545"/>
        </w:rPr>
        <w:t>a</w:t>
      </w:r>
      <w:r>
        <w:rPr>
          <w:rStyle w:val="apple-converted-space"/>
          <w:rFonts w:ascii="Verdana" w:hAnsi="Verdana"/>
          <w:color w:val="454545"/>
        </w:rPr>
        <w:t> </w:t>
      </w:r>
      <w:r>
        <w:rPr>
          <w:rFonts w:ascii="Verdana" w:hAnsi="Verdana"/>
          <w:color w:val="454545"/>
        </w:rPr>
        <w:t>controls which users' access to the file will be changed: the user who owns it (</w:t>
      </w:r>
      <w:r>
        <w:rPr>
          <w:rFonts w:ascii="Verdana" w:hAnsi="Verdana"/>
          <w:b/>
          <w:bCs/>
          <w:color w:val="454545"/>
        </w:rPr>
        <w:t>u</w:t>
      </w:r>
      <w:r>
        <w:rPr>
          <w:rFonts w:ascii="Verdana" w:hAnsi="Verdana"/>
          <w:color w:val="454545"/>
        </w:rPr>
        <w:t>), other users in the file's group (</w:t>
      </w:r>
      <w:r>
        <w:rPr>
          <w:rFonts w:ascii="Verdana" w:hAnsi="Verdana"/>
          <w:b/>
          <w:bCs/>
          <w:color w:val="454545"/>
        </w:rPr>
        <w:t>g</w:t>
      </w:r>
      <w:r>
        <w:rPr>
          <w:rFonts w:ascii="Verdana" w:hAnsi="Verdana"/>
          <w:color w:val="454545"/>
        </w:rPr>
        <w:t>), other users not in the file's group (</w:t>
      </w:r>
      <w:r>
        <w:rPr>
          <w:rFonts w:ascii="Verdana" w:hAnsi="Verdana"/>
          <w:b/>
          <w:bCs/>
          <w:color w:val="454545"/>
        </w:rPr>
        <w:t>o</w:t>
      </w:r>
      <w:r>
        <w:rPr>
          <w:rFonts w:ascii="Verdana" w:hAnsi="Verdana"/>
          <w:color w:val="454545"/>
        </w:rPr>
        <w:t>), or all users (</w:t>
      </w:r>
      <w:r>
        <w:rPr>
          <w:rFonts w:ascii="Verdana" w:hAnsi="Verdana"/>
          <w:b/>
          <w:bCs/>
          <w:color w:val="454545"/>
        </w:rPr>
        <w:t>a</w:t>
      </w:r>
      <w:r>
        <w:rPr>
          <w:rFonts w:ascii="Verdana" w:hAnsi="Verdana"/>
          <w:color w:val="454545"/>
        </w:rPr>
        <w:t>). If none of these are given, the effect is as if</w:t>
      </w:r>
      <w:r>
        <w:rPr>
          <w:rStyle w:val="apple-converted-space"/>
          <w:rFonts w:ascii="Verdana" w:hAnsi="Verdana"/>
          <w:color w:val="454545"/>
        </w:rPr>
        <w:t> </w:t>
      </w:r>
      <w:r>
        <w:rPr>
          <w:rFonts w:ascii="Verdana" w:hAnsi="Verdana"/>
          <w:b/>
          <w:bCs/>
          <w:color w:val="454545"/>
        </w:rPr>
        <w:t>a</w:t>
      </w:r>
      <w:r>
        <w:rPr>
          <w:rStyle w:val="apple-converted-space"/>
          <w:rFonts w:ascii="Verdana" w:hAnsi="Verdana"/>
          <w:color w:val="454545"/>
        </w:rPr>
        <w:t> </w:t>
      </w:r>
      <w:r>
        <w:rPr>
          <w:rFonts w:ascii="Verdana" w:hAnsi="Verdana"/>
          <w:color w:val="454545"/>
        </w:rPr>
        <w:t>were given, but bits that are set in the</w:t>
      </w:r>
      <w:r>
        <w:rPr>
          <w:rStyle w:val="apple-converted-space"/>
          <w:rFonts w:ascii="Verdana" w:hAnsi="Verdana"/>
          <w:color w:val="454545"/>
        </w:rPr>
        <w:t> </w:t>
      </w:r>
      <w:hyperlink r:id="rId20" w:history="1">
        <w:r>
          <w:rPr>
            <w:rStyle w:val="Hyperlink"/>
            <w:rFonts w:ascii="Verdana" w:hAnsi="Verdana"/>
            <w:color w:val="663366"/>
          </w:rPr>
          <w:t>umask</w:t>
        </w:r>
      </w:hyperlink>
      <w:r>
        <w:rPr>
          <w:rStyle w:val="apple-converted-space"/>
          <w:rFonts w:ascii="Verdana" w:hAnsi="Verdana"/>
          <w:color w:val="454545"/>
        </w:rPr>
        <w:t> </w:t>
      </w:r>
      <w:r>
        <w:rPr>
          <w:rFonts w:ascii="Verdana" w:hAnsi="Verdana"/>
          <w:color w:val="454545"/>
        </w:rPr>
        <w:t>are not affected.</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The operator</w:t>
      </w:r>
      <w:r>
        <w:rPr>
          <w:rStyle w:val="apple-converted-space"/>
          <w:rFonts w:ascii="Verdana" w:hAnsi="Verdana"/>
          <w:color w:val="454545"/>
        </w:rPr>
        <w:t> </w:t>
      </w:r>
      <w:r>
        <w:rPr>
          <w:rFonts w:ascii="Verdana" w:hAnsi="Verdana"/>
          <w:b/>
          <w:bCs/>
          <w:color w:val="454545"/>
        </w:rPr>
        <w:t>+</w:t>
      </w:r>
      <w:r>
        <w:rPr>
          <w:rStyle w:val="apple-converted-space"/>
          <w:rFonts w:ascii="Verdana" w:hAnsi="Verdana"/>
          <w:color w:val="454545"/>
        </w:rPr>
        <w:t> </w:t>
      </w:r>
      <w:r>
        <w:rPr>
          <w:rFonts w:ascii="Verdana" w:hAnsi="Verdana"/>
          <w:color w:val="454545"/>
        </w:rPr>
        <w:t>causes the selected file mode bits to be added to the existing file mode bits of each file;</w:t>
      </w:r>
      <w:r>
        <w:rPr>
          <w:rStyle w:val="apple-converted-space"/>
          <w:rFonts w:ascii="Verdana" w:hAnsi="Verdana"/>
          <w:color w:val="454545"/>
        </w:rPr>
        <w:t> </w:t>
      </w:r>
      <w:r>
        <w:rPr>
          <w:rFonts w:ascii="Verdana" w:hAnsi="Verdana"/>
          <w:b/>
          <w:bCs/>
          <w:color w:val="454545"/>
        </w:rPr>
        <w:t>-</w:t>
      </w:r>
      <w:r>
        <w:rPr>
          <w:rStyle w:val="apple-converted-space"/>
          <w:rFonts w:ascii="Verdana" w:hAnsi="Verdana"/>
          <w:color w:val="454545"/>
        </w:rPr>
        <w:t> </w:t>
      </w:r>
      <w:r>
        <w:rPr>
          <w:rFonts w:ascii="Verdana" w:hAnsi="Verdana"/>
          <w:color w:val="454545"/>
        </w:rPr>
        <w:t>causes them to be removed; and</w:t>
      </w:r>
      <w:r>
        <w:rPr>
          <w:rStyle w:val="apple-converted-space"/>
          <w:rFonts w:ascii="Verdana" w:hAnsi="Verdana"/>
          <w:color w:val="454545"/>
        </w:rPr>
        <w:t> </w:t>
      </w:r>
      <w:r>
        <w:rPr>
          <w:rFonts w:ascii="Verdana" w:hAnsi="Verdana"/>
          <w:b/>
          <w:bCs/>
          <w:color w:val="454545"/>
        </w:rPr>
        <w:t>=</w:t>
      </w:r>
      <w:r>
        <w:rPr>
          <w:rStyle w:val="apple-converted-space"/>
          <w:rFonts w:ascii="Verdana" w:hAnsi="Verdana"/>
          <w:color w:val="454545"/>
        </w:rPr>
        <w:t> </w:t>
      </w:r>
      <w:r>
        <w:rPr>
          <w:rFonts w:ascii="Verdana" w:hAnsi="Verdana"/>
          <w:color w:val="454545"/>
        </w:rPr>
        <w:t>causes them to be added and causes unmentioned bits to be removed except that a directory's unmentioned set user and group ID bits are not affected.</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The letters</w:t>
      </w:r>
      <w:r>
        <w:rPr>
          <w:rStyle w:val="apple-converted-space"/>
          <w:rFonts w:ascii="Verdana" w:hAnsi="Verdana"/>
          <w:color w:val="454545"/>
        </w:rPr>
        <w:t> </w:t>
      </w:r>
      <w:r>
        <w:rPr>
          <w:rFonts w:ascii="Verdana" w:hAnsi="Verdana"/>
          <w:b/>
          <w:bCs/>
          <w:color w:val="454545"/>
        </w:rPr>
        <w:t>r</w:t>
      </w:r>
      <w:r>
        <w:rPr>
          <w:rFonts w:ascii="Verdana" w:hAnsi="Verdana"/>
          <w:color w:val="454545"/>
        </w:rPr>
        <w:t>,</w:t>
      </w:r>
      <w:r>
        <w:rPr>
          <w:rStyle w:val="apple-converted-space"/>
          <w:rFonts w:ascii="Verdana" w:hAnsi="Verdana"/>
          <w:color w:val="454545"/>
        </w:rPr>
        <w:t> </w:t>
      </w:r>
      <w:r>
        <w:rPr>
          <w:rFonts w:ascii="Verdana" w:hAnsi="Verdana"/>
          <w:b/>
          <w:bCs/>
          <w:color w:val="454545"/>
        </w:rPr>
        <w:t>w</w:t>
      </w:r>
      <w:r>
        <w:rPr>
          <w:rFonts w:ascii="Verdana" w:hAnsi="Verdana"/>
          <w:color w:val="454545"/>
        </w:rPr>
        <w:t>,</w:t>
      </w:r>
      <w:r>
        <w:rPr>
          <w:rStyle w:val="apple-converted-space"/>
          <w:rFonts w:ascii="Verdana" w:hAnsi="Verdana"/>
          <w:color w:val="454545"/>
        </w:rPr>
        <w:t> </w:t>
      </w:r>
      <w:r>
        <w:rPr>
          <w:rFonts w:ascii="Verdana" w:hAnsi="Verdana"/>
          <w:b/>
          <w:bCs/>
          <w:color w:val="454545"/>
        </w:rPr>
        <w:t>x</w:t>
      </w:r>
      <w:r>
        <w:rPr>
          <w:rFonts w:ascii="Verdana" w:hAnsi="Verdana"/>
          <w:color w:val="454545"/>
        </w:rPr>
        <w:t>,</w:t>
      </w:r>
      <w:r>
        <w:rPr>
          <w:rStyle w:val="apple-converted-space"/>
          <w:rFonts w:ascii="Verdana" w:hAnsi="Verdana"/>
          <w:color w:val="454545"/>
        </w:rPr>
        <w:t> </w:t>
      </w:r>
      <w:r>
        <w:rPr>
          <w:rFonts w:ascii="Verdana" w:hAnsi="Verdana"/>
          <w:b/>
          <w:bCs/>
          <w:color w:val="454545"/>
        </w:rPr>
        <w:t>X</w:t>
      </w:r>
      <w:r>
        <w:rPr>
          <w:rFonts w:ascii="Verdana" w:hAnsi="Verdana"/>
          <w:color w:val="454545"/>
        </w:rPr>
        <w:t>,</w:t>
      </w:r>
      <w:r>
        <w:rPr>
          <w:rStyle w:val="apple-converted-space"/>
          <w:rFonts w:ascii="Verdana" w:hAnsi="Verdana"/>
          <w:color w:val="454545"/>
        </w:rPr>
        <w:t> </w:t>
      </w:r>
      <w:r>
        <w:rPr>
          <w:rFonts w:ascii="Verdana" w:hAnsi="Verdana"/>
          <w:b/>
          <w:bCs/>
          <w:color w:val="454545"/>
        </w:rPr>
        <w:t>s</w:t>
      </w:r>
      <w:r>
        <w:rPr>
          <w:rStyle w:val="apple-converted-space"/>
          <w:rFonts w:ascii="Verdana" w:hAnsi="Verdana"/>
          <w:color w:val="454545"/>
        </w:rPr>
        <w:t> </w:t>
      </w:r>
      <w:r>
        <w:rPr>
          <w:rFonts w:ascii="Verdana" w:hAnsi="Verdana"/>
          <w:color w:val="454545"/>
        </w:rPr>
        <w:t>and</w:t>
      </w:r>
      <w:r>
        <w:rPr>
          <w:rStyle w:val="apple-converted-space"/>
          <w:rFonts w:ascii="Verdana" w:hAnsi="Verdana"/>
          <w:color w:val="454545"/>
        </w:rPr>
        <w:t> </w:t>
      </w:r>
      <w:r>
        <w:rPr>
          <w:rFonts w:ascii="Verdana" w:hAnsi="Verdana"/>
          <w:b/>
          <w:bCs/>
          <w:color w:val="454545"/>
        </w:rPr>
        <w:t>t</w:t>
      </w:r>
      <w:r>
        <w:rPr>
          <w:rStyle w:val="apple-converted-space"/>
          <w:rFonts w:ascii="Verdana" w:hAnsi="Verdana"/>
          <w:color w:val="454545"/>
        </w:rPr>
        <w:t> </w:t>
      </w:r>
      <w:r>
        <w:rPr>
          <w:rFonts w:ascii="Verdana" w:hAnsi="Verdana"/>
          <w:color w:val="454545"/>
        </w:rPr>
        <w:t>select file mode bits for the affected users: read (</w:t>
      </w:r>
      <w:r>
        <w:rPr>
          <w:rFonts w:ascii="Verdana" w:hAnsi="Verdana"/>
          <w:b/>
          <w:bCs/>
          <w:color w:val="454545"/>
        </w:rPr>
        <w:t>r</w:t>
      </w:r>
      <w:r>
        <w:rPr>
          <w:rFonts w:ascii="Verdana" w:hAnsi="Verdana"/>
          <w:color w:val="454545"/>
        </w:rPr>
        <w:t>), write (</w:t>
      </w:r>
      <w:r>
        <w:rPr>
          <w:rFonts w:ascii="Verdana" w:hAnsi="Verdana"/>
          <w:b/>
          <w:bCs/>
          <w:color w:val="454545"/>
        </w:rPr>
        <w:t>w</w:t>
      </w:r>
      <w:r>
        <w:rPr>
          <w:rFonts w:ascii="Verdana" w:hAnsi="Verdana"/>
          <w:color w:val="454545"/>
        </w:rPr>
        <w:t>), execute (</w:t>
      </w:r>
      <w:r>
        <w:rPr>
          <w:rFonts w:ascii="Verdana" w:hAnsi="Verdana"/>
          <w:b/>
          <w:bCs/>
          <w:color w:val="454545"/>
        </w:rPr>
        <w:t>x</w:t>
      </w:r>
      <w:r>
        <w:rPr>
          <w:rFonts w:ascii="Verdana" w:hAnsi="Verdana"/>
          <w:color w:val="454545"/>
        </w:rPr>
        <w:t>), execute only if the file is a directory or already has execute permission for some user (</w:t>
      </w:r>
      <w:r>
        <w:rPr>
          <w:rFonts w:ascii="Verdana" w:hAnsi="Verdana"/>
          <w:b/>
          <w:bCs/>
          <w:color w:val="454545"/>
        </w:rPr>
        <w:t>X</w:t>
      </w:r>
      <w:r>
        <w:rPr>
          <w:rFonts w:ascii="Verdana" w:hAnsi="Verdana"/>
          <w:color w:val="454545"/>
        </w:rPr>
        <w:t>), set user or group ID on execution (</w:t>
      </w:r>
      <w:r>
        <w:rPr>
          <w:rFonts w:ascii="Verdana" w:hAnsi="Verdana"/>
          <w:b/>
          <w:bCs/>
          <w:color w:val="454545"/>
        </w:rPr>
        <w:t>s</w:t>
      </w:r>
      <w:r>
        <w:rPr>
          <w:rFonts w:ascii="Verdana" w:hAnsi="Verdana"/>
          <w:color w:val="454545"/>
        </w:rPr>
        <w:t>), restricted deletion flag or sticky bit (</w:t>
      </w:r>
      <w:r>
        <w:rPr>
          <w:rFonts w:ascii="Verdana" w:hAnsi="Verdana"/>
          <w:b/>
          <w:bCs/>
          <w:color w:val="454545"/>
        </w:rPr>
        <w:t>t</w:t>
      </w:r>
      <w:r>
        <w:rPr>
          <w:rFonts w:ascii="Verdana" w:hAnsi="Verdana"/>
          <w:color w:val="454545"/>
        </w:rPr>
        <w:t>). For directories, the execute options</w:t>
      </w:r>
      <w:r>
        <w:rPr>
          <w:rStyle w:val="apple-converted-space"/>
          <w:rFonts w:ascii="Verdana" w:hAnsi="Verdana"/>
          <w:color w:val="454545"/>
        </w:rPr>
        <w:t> </w:t>
      </w:r>
      <w:r>
        <w:rPr>
          <w:rFonts w:ascii="Verdana" w:hAnsi="Verdana"/>
          <w:b/>
          <w:bCs/>
          <w:color w:val="454545"/>
        </w:rPr>
        <w:t>X</w:t>
      </w:r>
      <w:r>
        <w:rPr>
          <w:rStyle w:val="apple-converted-space"/>
          <w:rFonts w:ascii="Verdana" w:hAnsi="Verdana"/>
          <w:color w:val="454545"/>
        </w:rPr>
        <w:t> </w:t>
      </w:r>
      <w:r>
        <w:rPr>
          <w:rFonts w:ascii="Verdana" w:hAnsi="Verdana"/>
          <w:color w:val="454545"/>
        </w:rPr>
        <w:t>and</w:t>
      </w:r>
      <w:r>
        <w:rPr>
          <w:rStyle w:val="apple-converted-space"/>
          <w:rFonts w:ascii="Verdana" w:hAnsi="Verdana"/>
          <w:color w:val="454545"/>
        </w:rPr>
        <w:t> </w:t>
      </w:r>
      <w:r>
        <w:rPr>
          <w:rFonts w:ascii="Verdana" w:hAnsi="Verdana"/>
          <w:b/>
          <w:bCs/>
          <w:color w:val="454545"/>
        </w:rPr>
        <w:t>X</w:t>
      </w:r>
      <w:r>
        <w:rPr>
          <w:rStyle w:val="apple-converted-space"/>
          <w:rFonts w:ascii="Verdana" w:hAnsi="Verdana"/>
          <w:color w:val="454545"/>
        </w:rPr>
        <w:t> </w:t>
      </w:r>
      <w:r>
        <w:rPr>
          <w:rFonts w:ascii="Verdana" w:hAnsi="Verdana"/>
          <w:color w:val="454545"/>
        </w:rPr>
        <w:t>define permission to view the directory's contents.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Instead of one or more of these letters, you can specify exactly one of the letters</w:t>
      </w:r>
      <w:r>
        <w:rPr>
          <w:rStyle w:val="apple-converted-space"/>
          <w:rFonts w:ascii="Verdana" w:hAnsi="Verdana"/>
          <w:color w:val="454545"/>
        </w:rPr>
        <w:t> </w:t>
      </w:r>
      <w:r>
        <w:rPr>
          <w:rFonts w:ascii="Verdana" w:hAnsi="Verdana"/>
          <w:b/>
          <w:bCs/>
          <w:color w:val="454545"/>
        </w:rPr>
        <w:t>u</w:t>
      </w:r>
      <w:r>
        <w:rPr>
          <w:rFonts w:ascii="Verdana" w:hAnsi="Verdana"/>
          <w:color w:val="454545"/>
        </w:rPr>
        <w:t>,</w:t>
      </w:r>
      <w:r>
        <w:rPr>
          <w:rStyle w:val="apple-converted-space"/>
          <w:rFonts w:ascii="Verdana" w:hAnsi="Verdana"/>
          <w:color w:val="454545"/>
        </w:rPr>
        <w:t> </w:t>
      </w:r>
      <w:r>
        <w:rPr>
          <w:rFonts w:ascii="Verdana" w:hAnsi="Verdana"/>
          <w:b/>
          <w:bCs/>
          <w:color w:val="454545"/>
        </w:rPr>
        <w:t>g</w:t>
      </w:r>
      <w:r>
        <w:rPr>
          <w:rFonts w:ascii="Verdana" w:hAnsi="Verdana"/>
          <w:color w:val="454545"/>
        </w:rPr>
        <w:t>, or</w:t>
      </w:r>
      <w:r>
        <w:rPr>
          <w:rFonts w:ascii="Verdana" w:hAnsi="Verdana"/>
          <w:b/>
          <w:bCs/>
          <w:color w:val="454545"/>
        </w:rPr>
        <w:t>o</w:t>
      </w:r>
      <w:r>
        <w:rPr>
          <w:rFonts w:ascii="Verdana" w:hAnsi="Verdana"/>
          <w:color w:val="454545"/>
        </w:rPr>
        <w:t>: the permissions granted to the user who owns the file (</w:t>
      </w:r>
      <w:r>
        <w:rPr>
          <w:rFonts w:ascii="Verdana" w:hAnsi="Verdana"/>
          <w:b/>
          <w:bCs/>
          <w:color w:val="454545"/>
        </w:rPr>
        <w:t>u</w:t>
      </w:r>
      <w:r>
        <w:rPr>
          <w:rFonts w:ascii="Verdana" w:hAnsi="Verdana"/>
          <w:color w:val="454545"/>
        </w:rPr>
        <w:t>), the permissions granted to other users who are members of the file's group (</w:t>
      </w:r>
      <w:r>
        <w:rPr>
          <w:rFonts w:ascii="Verdana" w:hAnsi="Verdana"/>
          <w:b/>
          <w:bCs/>
          <w:color w:val="454545"/>
        </w:rPr>
        <w:t>g</w:t>
      </w:r>
      <w:r>
        <w:rPr>
          <w:rFonts w:ascii="Verdana" w:hAnsi="Verdana"/>
          <w:color w:val="454545"/>
        </w:rPr>
        <w:t>), and the permissions granted to users that are in neither of the two preceding categories (</w:t>
      </w:r>
      <w:r>
        <w:rPr>
          <w:rFonts w:ascii="Verdana" w:hAnsi="Verdana"/>
          <w:b/>
          <w:bCs/>
          <w:color w:val="454545"/>
        </w:rPr>
        <w:t>o</w:t>
      </w:r>
      <w:r>
        <w:rPr>
          <w:rFonts w:ascii="Verdana" w:hAnsi="Verdana"/>
          <w:color w:val="454545"/>
        </w:rPr>
        <w: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 numeric mode is from one to four octal digits (</w:t>
      </w:r>
      <w:r>
        <w:rPr>
          <w:rFonts w:ascii="Verdana" w:hAnsi="Verdana"/>
          <w:b/>
          <w:bCs/>
          <w:color w:val="454545"/>
        </w:rPr>
        <w:t>0</w:t>
      </w:r>
      <w:r>
        <w:rPr>
          <w:rFonts w:ascii="Verdana" w:hAnsi="Verdana"/>
          <w:color w:val="454545"/>
        </w:rPr>
        <w:t>-</w:t>
      </w:r>
      <w:r>
        <w:rPr>
          <w:rFonts w:ascii="Verdana" w:hAnsi="Verdana"/>
          <w:b/>
          <w:bCs/>
          <w:color w:val="454545"/>
        </w:rPr>
        <w:t>7</w:t>
      </w:r>
      <w:r>
        <w:rPr>
          <w:rFonts w:ascii="Verdana" w:hAnsi="Verdana"/>
          <w:color w:val="454545"/>
        </w:rPr>
        <w:t>), derived by adding up the bits with values</w:t>
      </w:r>
      <w:r>
        <w:rPr>
          <w:rStyle w:val="apple-converted-space"/>
          <w:rFonts w:ascii="Verdana" w:hAnsi="Verdana"/>
          <w:color w:val="454545"/>
        </w:rPr>
        <w:t> </w:t>
      </w:r>
      <w:r>
        <w:rPr>
          <w:rFonts w:ascii="Verdana" w:hAnsi="Verdana"/>
          <w:b/>
          <w:bCs/>
          <w:color w:val="454545"/>
        </w:rPr>
        <w:t>4</w:t>
      </w:r>
      <w:r>
        <w:rPr>
          <w:rFonts w:ascii="Verdana" w:hAnsi="Verdana"/>
          <w:color w:val="454545"/>
        </w:rPr>
        <w:t>,</w:t>
      </w:r>
      <w:r>
        <w:rPr>
          <w:rStyle w:val="apple-converted-space"/>
          <w:rFonts w:ascii="Verdana" w:hAnsi="Verdana"/>
          <w:color w:val="454545"/>
        </w:rPr>
        <w:t> </w:t>
      </w:r>
      <w:r>
        <w:rPr>
          <w:rFonts w:ascii="Verdana" w:hAnsi="Verdana"/>
          <w:b/>
          <w:bCs/>
          <w:color w:val="454545"/>
        </w:rPr>
        <w:t>2</w:t>
      </w:r>
      <w:r>
        <w:rPr>
          <w:rFonts w:ascii="Verdana" w:hAnsi="Verdana"/>
          <w:color w:val="454545"/>
        </w:rPr>
        <w:t>, and</w:t>
      </w:r>
      <w:r>
        <w:rPr>
          <w:rStyle w:val="apple-converted-space"/>
          <w:rFonts w:ascii="Verdana" w:hAnsi="Verdana"/>
          <w:color w:val="454545"/>
        </w:rPr>
        <w:t> </w:t>
      </w:r>
      <w:r>
        <w:rPr>
          <w:rFonts w:ascii="Verdana" w:hAnsi="Verdana"/>
          <w:b/>
          <w:bCs/>
          <w:color w:val="454545"/>
        </w:rPr>
        <w:t>1</w:t>
      </w:r>
      <w:r>
        <w:rPr>
          <w:rFonts w:ascii="Verdana" w:hAnsi="Verdana"/>
          <w:color w:val="454545"/>
        </w:rPr>
        <w:t xml:space="preserve">. Omitted digits are assumed to be </w:t>
      </w:r>
      <w:r>
        <w:rPr>
          <w:rFonts w:ascii="Verdana" w:hAnsi="Verdana"/>
          <w:color w:val="454545"/>
        </w:rPr>
        <w:lastRenderedPageBreak/>
        <w:t>leading zeros. The first digit selects the</w:t>
      </w:r>
      <w:r>
        <w:rPr>
          <w:rStyle w:val="apple-converted-space"/>
          <w:rFonts w:ascii="Verdana" w:hAnsi="Verdana"/>
          <w:color w:val="454545"/>
        </w:rPr>
        <w:t> </w:t>
      </w:r>
      <w:hyperlink r:id="rId21" w:history="1">
        <w:r>
          <w:rPr>
            <w:rStyle w:val="Hyperlink"/>
            <w:rFonts w:ascii="Verdana" w:hAnsi="Verdana"/>
            <w:color w:val="663366"/>
          </w:rPr>
          <w:t>set user ID</w:t>
        </w:r>
      </w:hyperlink>
      <w:r>
        <w:rPr>
          <w:rStyle w:val="apple-converted-space"/>
          <w:rFonts w:ascii="Verdana" w:hAnsi="Verdana"/>
          <w:color w:val="454545"/>
        </w:rPr>
        <w:t> </w:t>
      </w:r>
      <w:r>
        <w:rPr>
          <w:rFonts w:ascii="Verdana" w:hAnsi="Verdana"/>
          <w:color w:val="454545"/>
        </w:rPr>
        <w:t>(</w:t>
      </w:r>
      <w:r>
        <w:rPr>
          <w:rFonts w:ascii="Verdana" w:hAnsi="Verdana"/>
          <w:b/>
          <w:bCs/>
          <w:color w:val="454545"/>
        </w:rPr>
        <w:t>4</w:t>
      </w:r>
      <w:r>
        <w:rPr>
          <w:rFonts w:ascii="Verdana" w:hAnsi="Verdana"/>
          <w:color w:val="454545"/>
        </w:rPr>
        <w:t>) and set group ID (</w:t>
      </w:r>
      <w:r>
        <w:rPr>
          <w:rFonts w:ascii="Verdana" w:hAnsi="Verdana"/>
          <w:b/>
          <w:bCs/>
          <w:color w:val="454545"/>
        </w:rPr>
        <w:t>2</w:t>
      </w:r>
      <w:r>
        <w:rPr>
          <w:rFonts w:ascii="Verdana" w:hAnsi="Verdana"/>
          <w:color w:val="454545"/>
        </w:rPr>
        <w:t>) and restricted deletion or sticky (</w:t>
      </w:r>
      <w:r>
        <w:rPr>
          <w:rFonts w:ascii="Verdana" w:hAnsi="Verdana"/>
          <w:b/>
          <w:bCs/>
          <w:color w:val="454545"/>
        </w:rPr>
        <w:t>1</w:t>
      </w:r>
      <w:r>
        <w:rPr>
          <w:rFonts w:ascii="Verdana" w:hAnsi="Verdana"/>
          <w:color w:val="454545"/>
        </w:rPr>
        <w:t>) attributes. The second digit selects permissions for the user who owns the read (</w:t>
      </w:r>
      <w:r>
        <w:rPr>
          <w:rFonts w:ascii="Verdana" w:hAnsi="Verdana"/>
          <w:b/>
          <w:bCs/>
          <w:color w:val="454545"/>
        </w:rPr>
        <w:t>4</w:t>
      </w:r>
      <w:r>
        <w:rPr>
          <w:rFonts w:ascii="Verdana" w:hAnsi="Verdana"/>
          <w:color w:val="454545"/>
        </w:rPr>
        <w:t>), write (</w:t>
      </w:r>
      <w:r>
        <w:rPr>
          <w:rFonts w:ascii="Verdana" w:hAnsi="Verdana"/>
          <w:b/>
          <w:bCs/>
          <w:color w:val="454545"/>
        </w:rPr>
        <w:t>2</w:t>
      </w:r>
      <w:r>
        <w:rPr>
          <w:rFonts w:ascii="Verdana" w:hAnsi="Verdana"/>
          <w:color w:val="454545"/>
        </w:rPr>
        <w:t>), and execute (</w:t>
      </w:r>
      <w:r>
        <w:rPr>
          <w:rFonts w:ascii="Verdana" w:hAnsi="Verdana"/>
          <w:b/>
          <w:bCs/>
          <w:color w:val="454545"/>
        </w:rPr>
        <w:t>1</w:t>
      </w:r>
      <w:r>
        <w:rPr>
          <w:rFonts w:ascii="Verdana" w:hAnsi="Verdana"/>
          <w:color w:val="454545"/>
        </w:rPr>
        <w:t>); the third selects permissions for other users in the file's group, with the same values; and the fourth for other users not in the file's group, with the same values.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b/>
          <w:bCs/>
          <w:color w:val="454545"/>
        </w:rPr>
        <w:t>chmod</w:t>
      </w:r>
      <w:r>
        <w:rPr>
          <w:rStyle w:val="apple-converted-space"/>
          <w:rFonts w:ascii="Verdana" w:hAnsi="Verdana"/>
          <w:color w:val="454545"/>
        </w:rPr>
        <w:t> </w:t>
      </w:r>
      <w:r>
        <w:rPr>
          <w:rFonts w:ascii="Verdana" w:hAnsi="Verdana"/>
          <w:color w:val="454545"/>
        </w:rPr>
        <w:t>never changes the permissions of</w:t>
      </w:r>
      <w:r>
        <w:rPr>
          <w:rStyle w:val="apple-converted-space"/>
          <w:rFonts w:ascii="Verdana" w:hAnsi="Verdana"/>
          <w:color w:val="454545"/>
        </w:rPr>
        <w:t> </w:t>
      </w:r>
      <w:hyperlink r:id="rId22" w:history="1">
        <w:r>
          <w:rPr>
            <w:rStyle w:val="Hyperlink"/>
            <w:rFonts w:ascii="Verdana" w:hAnsi="Verdana"/>
            <w:color w:val="663366"/>
          </w:rPr>
          <w:t>symbolic links</w:t>
        </w:r>
      </w:hyperlink>
      <w:r>
        <w:rPr>
          <w:rFonts w:ascii="Verdana" w:hAnsi="Verdana"/>
          <w:color w:val="454545"/>
        </w:rPr>
        <w:t>; the</w:t>
      </w:r>
      <w:r>
        <w:rPr>
          <w:rStyle w:val="apple-converted-space"/>
          <w:rFonts w:ascii="Verdana" w:hAnsi="Verdana"/>
          <w:color w:val="454545"/>
        </w:rPr>
        <w:t> </w:t>
      </w:r>
      <w:r>
        <w:rPr>
          <w:rFonts w:ascii="Verdana" w:hAnsi="Verdana"/>
          <w:b/>
          <w:bCs/>
          <w:color w:val="454545"/>
        </w:rPr>
        <w:t>chmod</w:t>
      </w:r>
      <w:r>
        <w:rPr>
          <w:rStyle w:val="apple-converted-space"/>
          <w:rFonts w:ascii="Verdana" w:hAnsi="Verdana"/>
          <w:color w:val="454545"/>
        </w:rPr>
        <w:t> </w:t>
      </w:r>
      <w:r>
        <w:rPr>
          <w:rFonts w:ascii="Verdana" w:hAnsi="Verdana"/>
          <w:color w:val="454545"/>
        </w:rPr>
        <w:t>system call cannot change their permissions. This is not a problem since the permissions of symbolic links are never used. However, for each symbolic link listed on the</w:t>
      </w:r>
      <w:r>
        <w:rPr>
          <w:rStyle w:val="apple-converted-space"/>
          <w:rFonts w:ascii="Verdana" w:hAnsi="Verdana"/>
          <w:color w:val="454545"/>
        </w:rPr>
        <w:t> </w:t>
      </w:r>
      <w:hyperlink r:id="rId23" w:history="1">
        <w:r>
          <w:rPr>
            <w:rStyle w:val="Hyperlink"/>
            <w:rFonts w:ascii="Verdana" w:hAnsi="Verdana"/>
            <w:color w:val="663366"/>
          </w:rPr>
          <w:t>command line</w:t>
        </w:r>
      </w:hyperlink>
      <w:r>
        <w:rPr>
          <w:rFonts w:ascii="Verdana" w:hAnsi="Verdana"/>
          <w:color w:val="454545"/>
        </w:rPr>
        <w:t>,</w:t>
      </w:r>
      <w:r>
        <w:rPr>
          <w:rStyle w:val="apple-converted-space"/>
          <w:rFonts w:ascii="Verdana" w:hAnsi="Verdana"/>
          <w:color w:val="454545"/>
        </w:rPr>
        <w:t> </w:t>
      </w:r>
      <w:r>
        <w:rPr>
          <w:rFonts w:ascii="Verdana" w:hAnsi="Verdana"/>
          <w:b/>
          <w:bCs/>
          <w:color w:val="454545"/>
        </w:rPr>
        <w:t>chmod</w:t>
      </w:r>
      <w:r>
        <w:rPr>
          <w:rFonts w:ascii="Verdana" w:hAnsi="Verdana"/>
          <w:color w:val="454545"/>
        </w:rPr>
        <w:t>changes the permissions of the pointed-to file. In contrast,</w:t>
      </w:r>
      <w:r>
        <w:rPr>
          <w:rStyle w:val="apple-converted-space"/>
          <w:rFonts w:ascii="Verdana" w:hAnsi="Verdana"/>
          <w:color w:val="454545"/>
        </w:rPr>
        <w:t> </w:t>
      </w:r>
      <w:r>
        <w:rPr>
          <w:rFonts w:ascii="Verdana" w:hAnsi="Verdana"/>
          <w:b/>
          <w:bCs/>
          <w:color w:val="454545"/>
        </w:rPr>
        <w:t>chmod</w:t>
      </w:r>
      <w:r>
        <w:rPr>
          <w:rStyle w:val="apple-converted-space"/>
          <w:rFonts w:ascii="Verdana" w:hAnsi="Verdana"/>
          <w:color w:val="454545"/>
        </w:rPr>
        <w:t> </w:t>
      </w:r>
      <w:r>
        <w:rPr>
          <w:rFonts w:ascii="Verdana" w:hAnsi="Verdana"/>
          <w:color w:val="454545"/>
        </w:rPr>
        <w:t>ignores symbolic links encountered during</w:t>
      </w:r>
      <w:r>
        <w:rPr>
          <w:rStyle w:val="apple-converted-space"/>
          <w:rFonts w:ascii="Verdana" w:hAnsi="Verdana"/>
          <w:color w:val="454545"/>
        </w:rPr>
        <w:t> </w:t>
      </w:r>
      <w:hyperlink r:id="rId24" w:history="1">
        <w:r>
          <w:rPr>
            <w:rStyle w:val="Hyperlink"/>
            <w:rFonts w:ascii="Verdana" w:hAnsi="Verdana"/>
            <w:color w:val="663366"/>
          </w:rPr>
          <w:t>recursive</w:t>
        </w:r>
      </w:hyperlink>
      <w:r>
        <w:rPr>
          <w:rStyle w:val="apple-converted-space"/>
          <w:rFonts w:ascii="Verdana" w:hAnsi="Verdana"/>
          <w:color w:val="454545"/>
        </w:rPr>
        <w:t> </w:t>
      </w:r>
      <w:r>
        <w:rPr>
          <w:rFonts w:ascii="Verdana" w:hAnsi="Verdana"/>
          <w:color w:val="454545"/>
        </w:rPr>
        <w:t>directory traversals.</w:t>
      </w:r>
    </w:p>
    <w:p w:rsidR="00696299" w:rsidRDefault="00696299" w:rsidP="00696299">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Setuid And Setgid Bits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b/>
          <w:bCs/>
          <w:color w:val="454545"/>
        </w:rPr>
        <w:t>chmod</w:t>
      </w:r>
      <w:r>
        <w:rPr>
          <w:rStyle w:val="apple-converted-space"/>
          <w:rFonts w:ascii="Verdana" w:hAnsi="Verdana"/>
          <w:color w:val="454545"/>
        </w:rPr>
        <w:t> </w:t>
      </w:r>
      <w:r>
        <w:rPr>
          <w:rFonts w:ascii="Verdana" w:hAnsi="Verdana"/>
          <w:color w:val="454545"/>
        </w:rPr>
        <w:t>clears the set-group-ID bit of a regular file if the file's group ID does not match the user's effective group ID or one of the user's supplementary group IDs, unless the user has appropriate privileges. Additional restrictions may cause the</w:t>
      </w:r>
      <w:r>
        <w:rPr>
          <w:rStyle w:val="apple-converted-space"/>
          <w:rFonts w:ascii="Verdana" w:hAnsi="Verdana"/>
          <w:color w:val="454545"/>
        </w:rPr>
        <w:t> </w:t>
      </w:r>
      <w:hyperlink r:id="rId25" w:history="1">
        <w:r>
          <w:rPr>
            <w:rStyle w:val="Hyperlink"/>
            <w:rFonts w:ascii="Verdana" w:hAnsi="Verdana"/>
            <w:color w:val="663366"/>
          </w:rPr>
          <w:t>set-user-ID</w:t>
        </w:r>
      </w:hyperlink>
      <w:r>
        <w:rPr>
          <w:rStyle w:val="apple-converted-space"/>
          <w:rFonts w:ascii="Verdana" w:hAnsi="Verdana"/>
          <w:color w:val="454545"/>
        </w:rPr>
        <w:t> </w:t>
      </w:r>
      <w:r>
        <w:rPr>
          <w:rFonts w:ascii="Verdana" w:hAnsi="Verdana"/>
          <w:color w:val="454545"/>
        </w:rPr>
        <w:t>and set-group-ID bits of</w:t>
      </w:r>
      <w:r>
        <w:rPr>
          <w:rStyle w:val="apple-converted-space"/>
          <w:rFonts w:ascii="Verdana" w:hAnsi="Verdana"/>
          <w:color w:val="454545"/>
        </w:rPr>
        <w:t> </w:t>
      </w:r>
      <w:r>
        <w:rPr>
          <w:rFonts w:ascii="Verdana" w:hAnsi="Verdana"/>
          <w:i/>
          <w:iCs/>
          <w:color w:val="454545"/>
        </w:rPr>
        <w:t>MODE</w:t>
      </w:r>
      <w:r>
        <w:rPr>
          <w:rStyle w:val="apple-converted-space"/>
          <w:rFonts w:ascii="Verdana" w:hAnsi="Verdana"/>
          <w:color w:val="454545"/>
        </w:rPr>
        <w:t> </w:t>
      </w:r>
      <w:r>
        <w:rPr>
          <w:rFonts w:ascii="Verdana" w:hAnsi="Verdana"/>
          <w:color w:val="454545"/>
        </w:rPr>
        <w:t>or</w:t>
      </w:r>
      <w:r>
        <w:rPr>
          <w:rStyle w:val="apple-converted-space"/>
          <w:rFonts w:ascii="Verdana" w:hAnsi="Verdana"/>
          <w:color w:val="454545"/>
        </w:rPr>
        <w:t> </w:t>
      </w:r>
      <w:r>
        <w:rPr>
          <w:rFonts w:ascii="Verdana" w:hAnsi="Verdana"/>
          <w:i/>
          <w:iCs/>
          <w:color w:val="454545"/>
        </w:rPr>
        <w:t>RFILE</w:t>
      </w:r>
      <w:r>
        <w:rPr>
          <w:rStyle w:val="apple-converted-space"/>
          <w:rFonts w:ascii="Verdana" w:hAnsi="Verdana"/>
          <w:color w:val="454545"/>
        </w:rPr>
        <w:t> </w:t>
      </w:r>
      <w:r>
        <w:rPr>
          <w:rFonts w:ascii="Verdana" w:hAnsi="Verdana"/>
          <w:color w:val="454545"/>
        </w:rPr>
        <w:t>to be ignored. This behavior depends on the policy and functionality of the underlying</w:t>
      </w:r>
      <w:r>
        <w:rPr>
          <w:rStyle w:val="apple-converted-space"/>
          <w:rFonts w:ascii="Verdana" w:hAnsi="Verdana"/>
          <w:color w:val="454545"/>
        </w:rPr>
        <w:t> </w:t>
      </w:r>
      <w:r>
        <w:rPr>
          <w:rFonts w:ascii="Verdana" w:hAnsi="Verdana"/>
          <w:b/>
          <w:bCs/>
          <w:color w:val="454545"/>
        </w:rPr>
        <w:t>chmod</w:t>
      </w:r>
      <w:r>
        <w:rPr>
          <w:rStyle w:val="apple-converted-space"/>
          <w:rFonts w:ascii="Verdana" w:hAnsi="Verdana"/>
          <w:color w:val="454545"/>
        </w:rPr>
        <w:t> </w:t>
      </w:r>
      <w:r>
        <w:rPr>
          <w:rFonts w:ascii="Verdana" w:hAnsi="Verdana"/>
          <w:color w:val="454545"/>
        </w:rPr>
        <w:t>system call. When in doubt, check the underlying system behavior.</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b/>
          <w:bCs/>
          <w:color w:val="454545"/>
        </w:rPr>
        <w:t>chmod</w:t>
      </w:r>
      <w:r>
        <w:rPr>
          <w:rStyle w:val="apple-converted-space"/>
          <w:rFonts w:ascii="Verdana" w:hAnsi="Verdana"/>
          <w:color w:val="454545"/>
        </w:rPr>
        <w:t> </w:t>
      </w:r>
      <w:r>
        <w:rPr>
          <w:rFonts w:ascii="Verdana" w:hAnsi="Verdana"/>
          <w:color w:val="454545"/>
        </w:rPr>
        <w:t>preserves a directory's set-user-ID and set-group-ID bits unless you explicitly specify otherwise. You can set or clear the bits with symbolic modes like</w:t>
      </w:r>
      <w:r>
        <w:rPr>
          <w:rStyle w:val="apple-converted-space"/>
          <w:rFonts w:ascii="Verdana" w:hAnsi="Verdana"/>
          <w:color w:val="454545"/>
        </w:rPr>
        <w:t> </w:t>
      </w:r>
      <w:r>
        <w:rPr>
          <w:rFonts w:ascii="Verdana" w:hAnsi="Verdana"/>
          <w:b/>
          <w:bCs/>
          <w:color w:val="454545"/>
        </w:rPr>
        <w:t>u+s</w:t>
      </w:r>
      <w:r>
        <w:rPr>
          <w:rStyle w:val="apple-converted-space"/>
          <w:rFonts w:ascii="Verdana" w:hAnsi="Verdana"/>
          <w:color w:val="454545"/>
        </w:rPr>
        <w:t> </w:t>
      </w:r>
      <w:r>
        <w:rPr>
          <w:rFonts w:ascii="Verdana" w:hAnsi="Verdana"/>
          <w:color w:val="454545"/>
        </w:rPr>
        <w:t>and</w:t>
      </w:r>
      <w:r>
        <w:rPr>
          <w:rStyle w:val="apple-converted-space"/>
          <w:rFonts w:ascii="Verdana" w:hAnsi="Verdana"/>
          <w:color w:val="454545"/>
        </w:rPr>
        <w:t> </w:t>
      </w:r>
      <w:r>
        <w:rPr>
          <w:rFonts w:ascii="Verdana" w:hAnsi="Verdana"/>
          <w:b/>
          <w:bCs/>
          <w:color w:val="454545"/>
        </w:rPr>
        <w:t>g-s</w:t>
      </w:r>
      <w:r>
        <w:rPr>
          <w:rFonts w:ascii="Verdana" w:hAnsi="Verdana"/>
          <w:color w:val="454545"/>
        </w:rPr>
        <w:t>, and you can set (but not clear) the bits with a numeric mode.</w:t>
      </w:r>
    </w:p>
    <w:p w:rsidR="00696299" w:rsidRDefault="00696299" w:rsidP="00696299">
      <w:pPr>
        <w:pStyle w:val="Heading2"/>
        <w:shd w:val="clear" w:color="auto" w:fill="FFFFFF"/>
        <w:spacing w:before="72" w:after="216"/>
        <w:rPr>
          <w:rFonts w:ascii="Arial" w:hAnsi="Arial" w:cs="Arial"/>
          <w:b w:val="0"/>
          <w:bCs w:val="0"/>
          <w:color w:val="2A70D0"/>
          <w:sz w:val="34"/>
          <w:szCs w:val="34"/>
        </w:rPr>
      </w:pPr>
      <w:r>
        <w:rPr>
          <w:rFonts w:ascii="Arial" w:hAnsi="Arial" w:cs="Arial"/>
          <w:b w:val="0"/>
          <w:bCs w:val="0"/>
          <w:color w:val="2A70D0"/>
          <w:sz w:val="34"/>
          <w:szCs w:val="34"/>
        </w:rPr>
        <w:t>Restricted Deletion Flag (or "Sticky Bit")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The restricted deletion flag or sticky bit is a single bit, whose interpretation depends on the file type. For directories, it prevents unprivileged users from removing or renaming a file in the directory unless they own the file or the directory; this is called the restricted deletion flag for the directory, and is commonly found on world-writable directories like</w:t>
      </w:r>
      <w:r>
        <w:rPr>
          <w:rFonts w:ascii="Verdana" w:hAnsi="Verdana"/>
          <w:b/>
          <w:bCs/>
          <w:color w:val="454545"/>
        </w:rPr>
        <w:t>/tmp</w:t>
      </w:r>
      <w:r>
        <w:rPr>
          <w:rFonts w:ascii="Verdana" w:hAnsi="Verdana"/>
          <w:color w:val="454545"/>
        </w:rPr>
        <w:t xml:space="preserve">. For regular files on some older systems, the bit </w:t>
      </w:r>
      <w:r>
        <w:rPr>
          <w:rFonts w:ascii="Verdana" w:hAnsi="Verdana"/>
          <w:color w:val="454545"/>
        </w:rPr>
        <w:lastRenderedPageBreak/>
        <w:t>saves the program's text image on the swap device so it will load more quickly when run; this is called the sticky bit.</w:t>
      </w:r>
    </w:p>
    <w:p w:rsidR="00696299" w:rsidRDefault="00696299" w:rsidP="00696299">
      <w:pPr>
        <w:pStyle w:val="Heading2"/>
        <w:shd w:val="clear" w:color="auto" w:fill="FFFFFF"/>
        <w:spacing w:before="72" w:after="216"/>
        <w:rPr>
          <w:rFonts w:ascii="Arial" w:hAnsi="Arial" w:cs="Arial"/>
          <w:b w:val="0"/>
          <w:bCs w:val="0"/>
          <w:color w:val="2A70D0"/>
          <w:sz w:val="34"/>
          <w:szCs w:val="34"/>
        </w:rPr>
      </w:pPr>
      <w:bookmarkStart w:id="1" w:name="03"/>
      <w:bookmarkEnd w:id="1"/>
      <w:r>
        <w:rPr>
          <w:rFonts w:ascii="Arial" w:hAnsi="Arial" w:cs="Arial"/>
          <w:b w:val="0"/>
          <w:bCs w:val="0"/>
          <w:color w:val="2A70D0"/>
          <w:sz w:val="34"/>
          <w:szCs w:val="34"/>
        </w:rPr>
        <w:t>Examples</w:t>
      </w:r>
    </w:p>
    <w:p w:rsidR="00696299" w:rsidRDefault="00696299" w:rsidP="00696299">
      <w:pPr>
        <w:pStyle w:val="tcy"/>
        <w:pBdr>
          <w:top w:val="single" w:sz="6" w:space="0" w:color="005CB9"/>
          <w:left w:val="single" w:sz="6" w:space="0" w:color="005CB9"/>
          <w:bottom w:val="single" w:sz="6" w:space="24" w:color="005CB9"/>
          <w:right w:val="single" w:sz="6" w:space="31" w:color="005CB9"/>
        </w:pBdr>
        <w:shd w:val="clear" w:color="auto" w:fill="F1F5F9"/>
        <w:spacing w:before="0" w:beforeAutospacing="0" w:after="408" w:afterAutospacing="0" w:line="408" w:lineRule="atLeast"/>
        <w:rPr>
          <w:rFonts w:ascii="Verdana" w:hAnsi="Verdana"/>
          <w:color w:val="454545"/>
        </w:rPr>
      </w:pPr>
      <w:r>
        <w:rPr>
          <w:rFonts w:ascii="Verdana" w:hAnsi="Verdana"/>
          <w:color w:val="454545"/>
        </w:rPr>
        <w:t>chmod 644 file.htm</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Set the permissions of</w:t>
      </w:r>
      <w:r>
        <w:rPr>
          <w:rStyle w:val="apple-converted-space"/>
          <w:rFonts w:ascii="Verdana" w:hAnsi="Verdana"/>
          <w:color w:val="454545"/>
        </w:rPr>
        <w:t> </w:t>
      </w:r>
      <w:r>
        <w:rPr>
          <w:rFonts w:ascii="Verdana" w:hAnsi="Verdana"/>
          <w:b/>
          <w:bCs/>
          <w:color w:val="454545"/>
        </w:rPr>
        <w:t>file.htm</w:t>
      </w:r>
      <w:r>
        <w:rPr>
          <w:rStyle w:val="apple-converted-space"/>
          <w:rFonts w:ascii="Verdana" w:hAnsi="Verdana"/>
          <w:color w:val="454545"/>
        </w:rPr>
        <w:t> </w:t>
      </w:r>
      <w:r>
        <w:rPr>
          <w:rFonts w:ascii="Verdana" w:hAnsi="Verdana"/>
          <w:color w:val="454545"/>
        </w:rPr>
        <w:t>to "owner can read and write; group can read only; others can read only".</w:t>
      </w:r>
    </w:p>
    <w:p w:rsidR="00696299" w:rsidRDefault="00696299" w:rsidP="00696299">
      <w:pPr>
        <w:pStyle w:val="tcy"/>
        <w:pBdr>
          <w:top w:val="single" w:sz="6" w:space="0" w:color="005CB9"/>
          <w:left w:val="single" w:sz="6" w:space="0" w:color="005CB9"/>
          <w:bottom w:val="single" w:sz="6" w:space="24" w:color="005CB9"/>
          <w:right w:val="single" w:sz="6" w:space="31" w:color="005CB9"/>
        </w:pBdr>
        <w:shd w:val="clear" w:color="auto" w:fill="F1F5F9"/>
        <w:spacing w:before="0" w:beforeAutospacing="0" w:after="408" w:afterAutospacing="0" w:line="408" w:lineRule="atLeast"/>
        <w:rPr>
          <w:rFonts w:ascii="Verdana" w:hAnsi="Verdana"/>
          <w:color w:val="454545"/>
        </w:rPr>
      </w:pPr>
      <w:r>
        <w:rPr>
          <w:rFonts w:ascii="Verdana" w:hAnsi="Verdana"/>
          <w:color w:val="454545"/>
        </w:rPr>
        <w:t>chmod u=rw example.jpg</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Change the permissions for the owner of</w:t>
      </w:r>
      <w:r>
        <w:rPr>
          <w:rStyle w:val="apple-converted-space"/>
          <w:rFonts w:ascii="Verdana" w:hAnsi="Verdana"/>
          <w:color w:val="454545"/>
        </w:rPr>
        <w:t> </w:t>
      </w:r>
      <w:r>
        <w:rPr>
          <w:rFonts w:ascii="Verdana" w:hAnsi="Verdana"/>
          <w:b/>
          <w:bCs/>
          <w:color w:val="454545"/>
        </w:rPr>
        <w:t>example.jpg</w:t>
      </w:r>
      <w:r>
        <w:rPr>
          <w:rStyle w:val="apple-converted-space"/>
          <w:rFonts w:ascii="Verdana" w:hAnsi="Verdana"/>
          <w:color w:val="454545"/>
        </w:rPr>
        <w:t> </w:t>
      </w:r>
      <w:r>
        <w:rPr>
          <w:rFonts w:ascii="Verdana" w:hAnsi="Verdana"/>
          <w:color w:val="454545"/>
        </w:rPr>
        <w:t>so that the owner may read and write the file. Do not change the permissions for the group, or for others.</w:t>
      </w:r>
    </w:p>
    <w:p w:rsidR="00696299" w:rsidRDefault="00696299" w:rsidP="00696299">
      <w:pPr>
        <w:pStyle w:val="tcy"/>
        <w:pBdr>
          <w:top w:val="single" w:sz="6" w:space="0" w:color="005CB9"/>
          <w:left w:val="single" w:sz="6" w:space="0" w:color="005CB9"/>
          <w:bottom w:val="single" w:sz="6" w:space="24" w:color="005CB9"/>
          <w:right w:val="single" w:sz="6" w:space="31" w:color="005CB9"/>
        </w:pBdr>
        <w:shd w:val="clear" w:color="auto" w:fill="F1F5F9"/>
        <w:spacing w:before="0" w:beforeAutospacing="0" w:after="408" w:afterAutospacing="0" w:line="408" w:lineRule="atLeast"/>
        <w:rPr>
          <w:rFonts w:ascii="Verdana" w:hAnsi="Verdana"/>
          <w:color w:val="454545"/>
        </w:rPr>
      </w:pPr>
      <w:r>
        <w:rPr>
          <w:rFonts w:ascii="Verdana" w:hAnsi="Verdana"/>
          <w:color w:val="454545"/>
        </w:rPr>
        <w:t>chmod u+s comphope.txt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Set the "Set-User-ID" bit of</w:t>
      </w:r>
      <w:r>
        <w:rPr>
          <w:rStyle w:val="apple-converted-space"/>
          <w:rFonts w:ascii="Verdana" w:hAnsi="Verdana"/>
          <w:color w:val="454545"/>
        </w:rPr>
        <w:t> </w:t>
      </w:r>
      <w:r>
        <w:rPr>
          <w:rFonts w:ascii="Verdana" w:hAnsi="Verdana"/>
          <w:b/>
          <w:bCs/>
          <w:color w:val="454545"/>
        </w:rPr>
        <w:t>comphope.txt</w:t>
      </w:r>
      <w:r>
        <w:rPr>
          <w:rFonts w:ascii="Verdana" w:hAnsi="Verdana"/>
          <w:color w:val="454545"/>
        </w:rPr>
        <w:t>, so that anyone who attempts to access that file does so as if they are the owner of the file.</w:t>
      </w:r>
    </w:p>
    <w:p w:rsidR="00696299" w:rsidRDefault="00696299" w:rsidP="00696299">
      <w:pPr>
        <w:pStyle w:val="tcy"/>
        <w:pBdr>
          <w:top w:val="single" w:sz="6" w:space="0" w:color="005CB9"/>
          <w:left w:val="single" w:sz="6" w:space="0" w:color="005CB9"/>
          <w:bottom w:val="single" w:sz="6" w:space="24" w:color="005CB9"/>
          <w:right w:val="single" w:sz="6" w:space="31" w:color="005CB9"/>
        </w:pBdr>
        <w:shd w:val="clear" w:color="auto" w:fill="F1F5F9"/>
        <w:spacing w:before="0" w:beforeAutospacing="0" w:after="408" w:afterAutospacing="0" w:line="408" w:lineRule="atLeast"/>
        <w:rPr>
          <w:rFonts w:ascii="Verdana" w:hAnsi="Verdana"/>
          <w:color w:val="454545"/>
        </w:rPr>
      </w:pPr>
      <w:r>
        <w:rPr>
          <w:rFonts w:ascii="Verdana" w:hAnsi="Verdana"/>
          <w:color w:val="454545"/>
        </w:rPr>
        <w:t>chmod u-s comphope.txt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The opposite of the above command; un-sets the SUID bit.</w:t>
      </w:r>
    </w:p>
    <w:p w:rsidR="00696299" w:rsidRDefault="00696299" w:rsidP="00696299">
      <w:pPr>
        <w:pStyle w:val="tcy"/>
        <w:pBdr>
          <w:top w:val="single" w:sz="6" w:space="0" w:color="005CB9"/>
          <w:left w:val="single" w:sz="6" w:space="0" w:color="005CB9"/>
          <w:bottom w:val="single" w:sz="6" w:space="24" w:color="005CB9"/>
          <w:right w:val="single" w:sz="6" w:space="31" w:color="005CB9"/>
        </w:pBdr>
        <w:shd w:val="clear" w:color="auto" w:fill="F1F5F9"/>
        <w:spacing w:before="0" w:beforeAutospacing="0" w:after="408" w:afterAutospacing="0" w:line="408" w:lineRule="atLeast"/>
        <w:rPr>
          <w:rFonts w:ascii="Verdana" w:hAnsi="Verdana"/>
          <w:color w:val="454545"/>
        </w:rPr>
      </w:pPr>
      <w:r>
        <w:rPr>
          <w:rFonts w:ascii="Verdana" w:hAnsi="Verdana"/>
          <w:color w:val="454545"/>
        </w:rPr>
        <w:t>chmod 755 file.cgi</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Set the permissions of</w:t>
      </w:r>
      <w:r>
        <w:rPr>
          <w:rStyle w:val="apple-converted-space"/>
          <w:rFonts w:ascii="Verdana" w:hAnsi="Verdana"/>
          <w:color w:val="454545"/>
        </w:rPr>
        <w:t> </w:t>
      </w:r>
      <w:r>
        <w:rPr>
          <w:rFonts w:ascii="Verdana" w:hAnsi="Verdana"/>
          <w:b/>
          <w:bCs/>
          <w:color w:val="454545"/>
        </w:rPr>
        <w:t>file.cgi</w:t>
      </w:r>
      <w:r>
        <w:rPr>
          <w:rStyle w:val="apple-converted-space"/>
          <w:rFonts w:ascii="Verdana" w:hAnsi="Verdana"/>
          <w:color w:val="454545"/>
        </w:rPr>
        <w:t> </w:t>
      </w:r>
      <w:r>
        <w:rPr>
          <w:rFonts w:ascii="Verdana" w:hAnsi="Verdana"/>
          <w:color w:val="454545"/>
        </w:rPr>
        <w:t>to "read, write, and execute by owner" and "read and execute by the group and everyone else".</w:t>
      </w:r>
    </w:p>
    <w:p w:rsidR="00696299" w:rsidRDefault="00696299" w:rsidP="00696299">
      <w:pPr>
        <w:pStyle w:val="tcy"/>
        <w:pBdr>
          <w:top w:val="single" w:sz="6" w:space="0" w:color="005CB9"/>
          <w:left w:val="single" w:sz="6" w:space="0" w:color="005CB9"/>
          <w:bottom w:val="single" w:sz="6" w:space="24" w:color="005CB9"/>
          <w:right w:val="single" w:sz="6" w:space="31" w:color="005CB9"/>
        </w:pBdr>
        <w:shd w:val="clear" w:color="auto" w:fill="F1F5F9"/>
        <w:spacing w:before="0" w:beforeAutospacing="0" w:after="408" w:afterAutospacing="0" w:line="408" w:lineRule="atLeast"/>
        <w:rPr>
          <w:rFonts w:ascii="Verdana" w:hAnsi="Verdana"/>
          <w:color w:val="454545"/>
        </w:rPr>
      </w:pPr>
      <w:r>
        <w:rPr>
          <w:rFonts w:ascii="Verdana" w:hAnsi="Verdana"/>
          <w:color w:val="454545"/>
        </w:rPr>
        <w:t>chmod 666 file.txt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lastRenderedPageBreak/>
        <w:t>Set the permission of</w:t>
      </w:r>
      <w:r>
        <w:rPr>
          <w:rStyle w:val="apple-converted-space"/>
          <w:rFonts w:ascii="Verdana" w:hAnsi="Verdana"/>
          <w:color w:val="454545"/>
        </w:rPr>
        <w:t> </w:t>
      </w:r>
      <w:r>
        <w:rPr>
          <w:rFonts w:ascii="Verdana" w:hAnsi="Verdana"/>
          <w:b/>
          <w:bCs/>
          <w:color w:val="454545"/>
        </w:rPr>
        <w:t>file.txt</w:t>
      </w:r>
      <w:r>
        <w:rPr>
          <w:rStyle w:val="apple-converted-space"/>
          <w:rFonts w:ascii="Verdana" w:hAnsi="Verdana"/>
          <w:color w:val="454545"/>
        </w:rPr>
        <w:t> </w:t>
      </w:r>
      <w:r>
        <w:rPr>
          <w:rFonts w:ascii="Verdana" w:hAnsi="Verdana"/>
          <w:color w:val="454545"/>
        </w:rPr>
        <w:t>to "read and write by everyone.".</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chmod a=rw file.txt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Accomplishes the same thing as the above command, using symbolic notation.</w:t>
      </w:r>
    </w:p>
    <w:p w:rsidR="00696299" w:rsidRDefault="00696299" w:rsidP="00696299">
      <w:pPr>
        <w:pStyle w:val="Heading2"/>
        <w:shd w:val="clear" w:color="auto" w:fill="FFFFFF"/>
        <w:spacing w:before="72" w:after="216"/>
        <w:rPr>
          <w:rFonts w:ascii="Arial" w:hAnsi="Arial" w:cs="Arial"/>
          <w:b w:val="0"/>
          <w:bCs w:val="0"/>
          <w:color w:val="2A70D0"/>
          <w:sz w:val="34"/>
          <w:szCs w:val="34"/>
        </w:rPr>
      </w:pPr>
      <w:bookmarkStart w:id="2" w:name="05"/>
      <w:bookmarkEnd w:id="2"/>
      <w:r>
        <w:rPr>
          <w:rFonts w:ascii="Arial" w:hAnsi="Arial" w:cs="Arial"/>
          <w:b w:val="0"/>
          <w:bCs w:val="0"/>
          <w:color w:val="2A70D0"/>
          <w:sz w:val="34"/>
          <w:szCs w:val="34"/>
        </w:rPr>
        <w:t>Viewing Permissions in The File Listing</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A quick and easy way to list a file's permissions are with the long listing (</w:t>
      </w:r>
      <w:r>
        <w:rPr>
          <w:rFonts w:ascii="Verdana" w:hAnsi="Verdana"/>
          <w:b/>
          <w:bCs/>
          <w:color w:val="454545"/>
        </w:rPr>
        <w:t>-l</w:t>
      </w:r>
      <w:r>
        <w:rPr>
          <w:rFonts w:ascii="Verdana" w:hAnsi="Verdana"/>
          <w:color w:val="454545"/>
        </w:rPr>
        <w:t>) option of the</w:t>
      </w:r>
      <w:hyperlink r:id="rId26" w:history="1">
        <w:r>
          <w:rPr>
            <w:rStyle w:val="Hyperlink"/>
            <w:rFonts w:ascii="Verdana" w:hAnsi="Verdana"/>
            <w:b/>
            <w:bCs/>
            <w:color w:val="663366"/>
          </w:rPr>
          <w:t>ls</w:t>
        </w:r>
      </w:hyperlink>
      <w:r>
        <w:rPr>
          <w:rStyle w:val="apple-converted-space"/>
          <w:rFonts w:ascii="Verdana" w:hAnsi="Verdana"/>
          <w:color w:val="454545"/>
        </w:rPr>
        <w:t> </w:t>
      </w:r>
      <w:r>
        <w:rPr>
          <w:rFonts w:ascii="Verdana" w:hAnsi="Verdana"/>
          <w:color w:val="454545"/>
        </w:rPr>
        <w:t>command. For example, to view the permissions of</w:t>
      </w:r>
      <w:r>
        <w:rPr>
          <w:rStyle w:val="apple-converted-space"/>
          <w:rFonts w:ascii="Verdana" w:hAnsi="Verdana"/>
          <w:color w:val="454545"/>
        </w:rPr>
        <w:t> </w:t>
      </w:r>
      <w:r>
        <w:rPr>
          <w:rFonts w:ascii="Verdana" w:hAnsi="Verdana"/>
          <w:b/>
          <w:bCs/>
          <w:color w:val="454545"/>
        </w:rPr>
        <w:t>file.txt</w:t>
      </w:r>
      <w:r>
        <w:rPr>
          <w:rFonts w:ascii="Verdana" w:hAnsi="Verdana"/>
          <w:color w:val="454545"/>
        </w:rPr>
        <w:t>, you could use the command:</w:t>
      </w:r>
    </w:p>
    <w:p w:rsidR="00696299" w:rsidRDefault="00696299" w:rsidP="00696299">
      <w:pPr>
        <w:pStyle w:val="HTMLPreformatted"/>
        <w:pBdr>
          <w:top w:val="single" w:sz="6" w:space="0" w:color="005CB9"/>
          <w:left w:val="single" w:sz="6" w:space="0" w:color="005CB9"/>
          <w:bottom w:val="single" w:sz="6" w:space="0" w:color="005CB9"/>
          <w:right w:val="single" w:sz="6" w:space="0" w:color="005CB9"/>
        </w:pBdr>
        <w:shd w:val="clear" w:color="auto" w:fill="F1F5F9"/>
        <w:spacing w:after="480"/>
        <w:rPr>
          <w:color w:val="454545"/>
          <w:sz w:val="24"/>
          <w:szCs w:val="24"/>
        </w:rPr>
      </w:pPr>
      <w:r>
        <w:rPr>
          <w:color w:val="454545"/>
          <w:sz w:val="24"/>
          <w:szCs w:val="24"/>
        </w:rPr>
        <w:t>ls -l file.txt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...which will display output that looks like the following:</w:t>
      </w:r>
    </w:p>
    <w:p w:rsidR="00696299" w:rsidRDefault="00696299" w:rsidP="00696299">
      <w:pPr>
        <w:pStyle w:val="HTMLPreformatted"/>
        <w:shd w:val="clear" w:color="auto" w:fill="FFFFFF"/>
        <w:spacing w:after="480"/>
        <w:rPr>
          <w:color w:val="454545"/>
          <w:sz w:val="24"/>
          <w:szCs w:val="24"/>
        </w:rPr>
      </w:pPr>
      <w:r>
        <w:rPr>
          <w:color w:val="454545"/>
          <w:sz w:val="24"/>
          <w:szCs w:val="24"/>
        </w:rPr>
        <w:t>-rwxrw-r-- 1   hope   hopestaff  123   Feb 03 15:36   file.txt</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r>
        <w:rPr>
          <w:rFonts w:ascii="Verdana" w:hAnsi="Verdana"/>
          <w:color w:val="454545"/>
        </w:rPr>
        <w:t>Here's what each part of this information means:</w:t>
      </w:r>
    </w:p>
    <w:tbl>
      <w:tblPr>
        <w:tblW w:w="12870"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1352"/>
        <w:gridCol w:w="11518"/>
      </w:tblGrid>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first character represents the file type: "</w:t>
            </w:r>
            <w:r>
              <w:rPr>
                <w:rFonts w:ascii="inherit" w:hAnsi="inherit"/>
                <w:b/>
                <w:bCs/>
                <w:color w:val="454545"/>
              </w:rPr>
              <w:t>-</w:t>
            </w:r>
            <w:r>
              <w:rPr>
                <w:rFonts w:ascii="inherit" w:hAnsi="inherit"/>
                <w:color w:val="454545"/>
              </w:rPr>
              <w:t>" for a regular file, "</w:t>
            </w:r>
            <w:r>
              <w:rPr>
                <w:rFonts w:ascii="inherit" w:hAnsi="inherit"/>
                <w:b/>
                <w:bCs/>
                <w:color w:val="454545"/>
              </w:rPr>
              <w:t>d</w:t>
            </w:r>
            <w:r>
              <w:rPr>
                <w:rFonts w:ascii="inherit" w:hAnsi="inherit"/>
                <w:color w:val="454545"/>
              </w:rPr>
              <w:t>" for a directory, "</w:t>
            </w:r>
            <w:r>
              <w:rPr>
                <w:rFonts w:ascii="inherit" w:hAnsi="inherit"/>
                <w:b/>
                <w:bCs/>
                <w:color w:val="454545"/>
              </w:rPr>
              <w:t>l</w:t>
            </w:r>
            <w:r>
              <w:rPr>
                <w:rFonts w:ascii="inherit" w:hAnsi="inherit"/>
                <w:color w:val="454545"/>
              </w:rPr>
              <w:t>" for a symbolic link.</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rwx</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next three characters represent the permissions for the file's owner: in this case, the owner may</w:t>
            </w:r>
            <w:r>
              <w:rPr>
                <w:rStyle w:val="apple-converted-space"/>
                <w:rFonts w:ascii="inherit" w:hAnsi="inherit"/>
                <w:color w:val="454545"/>
              </w:rPr>
              <w:t> </w:t>
            </w:r>
            <w:r>
              <w:rPr>
                <w:rFonts w:ascii="inherit" w:hAnsi="inherit"/>
                <w:b/>
                <w:bCs/>
                <w:color w:val="454545"/>
              </w:rPr>
              <w:t>r</w:t>
            </w:r>
            <w:r>
              <w:rPr>
                <w:rFonts w:ascii="inherit" w:hAnsi="inherit"/>
                <w:color w:val="454545"/>
              </w:rPr>
              <w:t>ead from,</w:t>
            </w:r>
            <w:r>
              <w:rPr>
                <w:rStyle w:val="apple-converted-space"/>
                <w:rFonts w:ascii="inherit" w:hAnsi="inherit"/>
                <w:color w:val="454545"/>
              </w:rPr>
              <w:t> </w:t>
            </w:r>
            <w:r>
              <w:rPr>
                <w:rFonts w:ascii="inherit" w:hAnsi="inherit"/>
                <w:b/>
                <w:bCs/>
                <w:color w:val="454545"/>
              </w:rPr>
              <w:t>w</w:t>
            </w:r>
            <w:r>
              <w:rPr>
                <w:rFonts w:ascii="inherit" w:hAnsi="inherit"/>
                <w:color w:val="454545"/>
              </w:rPr>
              <w:t>rite to, and/or e</w:t>
            </w:r>
            <w:r>
              <w:rPr>
                <w:rFonts w:ascii="inherit" w:hAnsi="inherit"/>
                <w:b/>
                <w:bCs/>
                <w:color w:val="454545"/>
              </w:rPr>
              <w:t>x</w:t>
            </w:r>
            <w:r>
              <w:rPr>
                <w:rFonts w:ascii="inherit" w:hAnsi="inherit"/>
                <w:color w:val="454545"/>
              </w:rPr>
              <w:t>ecute the file.</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rw-</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next three characters represent the permissions for members of the group that the file belongs to. In this case, any member of the file's owning group may</w:t>
            </w:r>
            <w:r>
              <w:rPr>
                <w:rFonts w:ascii="inherit" w:hAnsi="inherit"/>
                <w:b/>
                <w:bCs/>
                <w:color w:val="454545"/>
              </w:rPr>
              <w:t>r</w:t>
            </w:r>
            <w:r>
              <w:rPr>
                <w:rFonts w:ascii="inherit" w:hAnsi="inherit"/>
                <w:color w:val="454545"/>
              </w:rPr>
              <w:t>ead from or</w:t>
            </w:r>
            <w:r>
              <w:rPr>
                <w:rStyle w:val="apple-converted-space"/>
                <w:rFonts w:ascii="inherit" w:hAnsi="inherit"/>
                <w:color w:val="454545"/>
              </w:rPr>
              <w:t> </w:t>
            </w:r>
            <w:r>
              <w:rPr>
                <w:rFonts w:ascii="inherit" w:hAnsi="inherit"/>
                <w:b/>
                <w:bCs/>
                <w:color w:val="454545"/>
              </w:rPr>
              <w:t>w</w:t>
            </w:r>
            <w:r>
              <w:rPr>
                <w:rFonts w:ascii="inherit" w:hAnsi="inherit"/>
                <w:color w:val="454545"/>
              </w:rPr>
              <w:t>rite to the file. The final dash is a placeholder; group members do not have permission to execute this file.</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r--</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permissions for "others" (everyone else). Others may only</w:t>
            </w:r>
            <w:r>
              <w:rPr>
                <w:rStyle w:val="apple-converted-space"/>
                <w:rFonts w:ascii="inherit" w:hAnsi="inherit"/>
                <w:color w:val="454545"/>
              </w:rPr>
              <w:t> </w:t>
            </w:r>
            <w:r>
              <w:rPr>
                <w:rFonts w:ascii="inherit" w:hAnsi="inherit"/>
                <w:b/>
                <w:bCs/>
                <w:color w:val="454545"/>
              </w:rPr>
              <w:t>r</w:t>
            </w:r>
            <w:r>
              <w:rPr>
                <w:rFonts w:ascii="inherit" w:hAnsi="inherit"/>
                <w:color w:val="454545"/>
              </w:rPr>
              <w:t>ead this file.</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1</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number of</w:t>
            </w:r>
            <w:r>
              <w:rPr>
                <w:rStyle w:val="apple-converted-space"/>
                <w:rFonts w:ascii="inherit" w:hAnsi="inherit"/>
                <w:color w:val="454545"/>
              </w:rPr>
              <w:t> </w:t>
            </w:r>
            <w:hyperlink r:id="rId27" w:history="1">
              <w:r>
                <w:rPr>
                  <w:rStyle w:val="Hyperlink"/>
                  <w:rFonts w:ascii="inherit" w:hAnsi="inherit"/>
                  <w:color w:val="663366"/>
                </w:rPr>
                <w:t>hard links</w:t>
              </w:r>
            </w:hyperlink>
            <w:r>
              <w:rPr>
                <w:rStyle w:val="apple-converted-space"/>
                <w:rFonts w:ascii="inherit" w:hAnsi="inherit"/>
                <w:color w:val="454545"/>
              </w:rPr>
              <w:t> </w:t>
            </w:r>
            <w:r>
              <w:rPr>
                <w:rFonts w:ascii="inherit" w:hAnsi="inherit"/>
                <w:color w:val="454545"/>
              </w:rPr>
              <w:t>to this file.</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hope</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file's owner.</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hopestaff</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group to whom the file belongs.</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123</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size of the file in</w:t>
            </w:r>
            <w:r>
              <w:rPr>
                <w:rStyle w:val="apple-converted-space"/>
                <w:rFonts w:ascii="inherit" w:hAnsi="inherit"/>
                <w:color w:val="454545"/>
              </w:rPr>
              <w:t> </w:t>
            </w:r>
            <w:hyperlink r:id="rId28" w:history="1">
              <w:r>
                <w:rPr>
                  <w:rStyle w:val="Hyperlink"/>
                  <w:rFonts w:ascii="inherit" w:hAnsi="inherit"/>
                  <w:color w:val="663366"/>
                </w:rPr>
                <w:t>blocks</w:t>
              </w:r>
            </w:hyperlink>
            <w:r>
              <w:rPr>
                <w:rFonts w:ascii="inherit" w:hAnsi="inherit"/>
                <w:color w:val="454545"/>
              </w:rPr>
              <w:t>.</w:t>
            </w:r>
          </w:p>
        </w:tc>
      </w:tr>
      <w:tr w:rsidR="00696299" w:rsidTr="00696299">
        <w:trPr>
          <w:tblCellSpacing w:w="15" w:type="dxa"/>
        </w:trPr>
        <w:tc>
          <w:tcPr>
            <w:tcW w:w="0" w:type="auto"/>
            <w:tcBorders>
              <w:top w:val="nil"/>
              <w:left w:val="nil"/>
              <w:bottom w:val="nil"/>
              <w:right w:val="nil"/>
            </w:tcBorders>
            <w:shd w:val="clear" w:color="auto" w:fill="FFFFFF"/>
            <w:noWrap/>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Feb 03 15:36</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file's mtime (date and time when the file was last modified).</w:t>
            </w:r>
          </w:p>
        </w:tc>
      </w:tr>
      <w:tr w:rsidR="00696299" w:rsidTr="00696299">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b/>
                <w:bCs/>
                <w:color w:val="454545"/>
              </w:rPr>
              <w:t>file.txt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696299" w:rsidRDefault="00696299">
            <w:pPr>
              <w:pStyle w:val="NormalWeb"/>
              <w:spacing w:before="0" w:beforeAutospacing="0" w:after="0" w:afterAutospacing="0" w:line="408" w:lineRule="atLeast"/>
              <w:rPr>
                <w:rFonts w:ascii="inherit" w:hAnsi="inherit"/>
                <w:color w:val="454545"/>
              </w:rPr>
            </w:pPr>
            <w:r>
              <w:rPr>
                <w:rFonts w:ascii="inherit" w:hAnsi="inherit"/>
                <w:color w:val="454545"/>
              </w:rPr>
              <w:t>The name of the file.</w:t>
            </w:r>
          </w:p>
        </w:tc>
      </w:tr>
    </w:tbl>
    <w:p w:rsidR="00696299" w:rsidRDefault="00696299" w:rsidP="00696299">
      <w:pPr>
        <w:pStyle w:val="Heading2"/>
        <w:shd w:val="clear" w:color="auto" w:fill="FFFFFF"/>
        <w:spacing w:before="72" w:after="216"/>
        <w:rPr>
          <w:rFonts w:ascii="Arial" w:hAnsi="Arial" w:cs="Arial"/>
          <w:b w:val="0"/>
          <w:bCs w:val="0"/>
          <w:color w:val="2A70D0"/>
          <w:sz w:val="34"/>
          <w:szCs w:val="34"/>
        </w:rPr>
      </w:pPr>
      <w:bookmarkStart w:id="3" w:name="04"/>
      <w:bookmarkEnd w:id="3"/>
      <w:r>
        <w:rPr>
          <w:rFonts w:ascii="Arial" w:hAnsi="Arial" w:cs="Arial"/>
          <w:b w:val="0"/>
          <w:bCs w:val="0"/>
          <w:color w:val="2A70D0"/>
          <w:sz w:val="34"/>
          <w:szCs w:val="34"/>
        </w:rPr>
        <w:t>Related commands</w:t>
      </w:r>
    </w:p>
    <w:p w:rsidR="00696299" w:rsidRDefault="00696299" w:rsidP="00696299">
      <w:pPr>
        <w:pStyle w:val="tab"/>
        <w:shd w:val="clear" w:color="auto" w:fill="FFFFFF"/>
        <w:spacing w:before="0" w:beforeAutospacing="0" w:after="0" w:afterAutospacing="0" w:line="408" w:lineRule="atLeast"/>
        <w:rPr>
          <w:rFonts w:ascii="Verdana" w:hAnsi="Verdana"/>
          <w:color w:val="454545"/>
        </w:rPr>
      </w:pPr>
      <w:hyperlink r:id="rId29" w:history="1">
        <w:r>
          <w:rPr>
            <w:rStyle w:val="Hyperlink"/>
            <w:rFonts w:ascii="Verdana" w:hAnsi="Verdana"/>
            <w:b/>
            <w:bCs/>
            <w:color w:val="663366"/>
          </w:rPr>
          <w:t>access</w:t>
        </w:r>
      </w:hyperlink>
      <w:r>
        <w:rPr>
          <w:rStyle w:val="apple-converted-space"/>
          <w:rFonts w:ascii="Verdana" w:hAnsi="Verdana"/>
          <w:color w:val="454545"/>
        </w:rPr>
        <w:t> </w:t>
      </w:r>
      <w:r>
        <w:rPr>
          <w:rFonts w:ascii="Verdana" w:hAnsi="Verdana"/>
          <w:color w:val="454545"/>
        </w:rPr>
        <w:t>— The system function which checks a user's permissions to access a file.</w:t>
      </w:r>
      <w:r>
        <w:rPr>
          <w:rFonts w:ascii="Verdana" w:hAnsi="Verdana"/>
          <w:color w:val="454545"/>
        </w:rPr>
        <w:br/>
      </w:r>
      <w:hyperlink r:id="rId30" w:history="1">
        <w:r>
          <w:rPr>
            <w:rStyle w:val="Hyperlink"/>
            <w:rFonts w:ascii="Verdana" w:hAnsi="Verdana"/>
            <w:b/>
            <w:bCs/>
            <w:color w:val="663366"/>
          </w:rPr>
          <w:t>chown</w:t>
        </w:r>
      </w:hyperlink>
      <w:r>
        <w:rPr>
          <w:rStyle w:val="apple-converted-space"/>
          <w:rFonts w:ascii="Verdana" w:hAnsi="Verdana"/>
          <w:color w:val="454545"/>
        </w:rPr>
        <w:t> </w:t>
      </w:r>
      <w:r>
        <w:rPr>
          <w:rFonts w:ascii="Verdana" w:hAnsi="Verdana"/>
          <w:color w:val="454545"/>
        </w:rPr>
        <w:t>— Change the ownership of files or directories.</w:t>
      </w:r>
      <w:r>
        <w:rPr>
          <w:rFonts w:ascii="Verdana" w:hAnsi="Verdana"/>
          <w:color w:val="454545"/>
        </w:rPr>
        <w:br/>
      </w:r>
      <w:hyperlink r:id="rId31" w:history="1">
        <w:r>
          <w:rPr>
            <w:rStyle w:val="Hyperlink"/>
            <w:rFonts w:ascii="Verdana" w:hAnsi="Verdana"/>
            <w:b/>
            <w:bCs/>
            <w:color w:val="663366"/>
          </w:rPr>
          <w:t>getfacl</w:t>
        </w:r>
      </w:hyperlink>
      <w:r>
        <w:rPr>
          <w:rStyle w:val="apple-converted-space"/>
          <w:rFonts w:ascii="Verdana" w:hAnsi="Verdana"/>
          <w:color w:val="454545"/>
        </w:rPr>
        <w:t> </w:t>
      </w:r>
      <w:r>
        <w:rPr>
          <w:rFonts w:ascii="Verdana" w:hAnsi="Verdana"/>
          <w:color w:val="454545"/>
        </w:rPr>
        <w:t>— Display file access control lists.</w:t>
      </w:r>
      <w:r>
        <w:rPr>
          <w:rFonts w:ascii="Verdana" w:hAnsi="Verdana"/>
          <w:color w:val="454545"/>
        </w:rPr>
        <w:br/>
      </w:r>
      <w:hyperlink r:id="rId32" w:history="1">
        <w:r>
          <w:rPr>
            <w:rStyle w:val="Hyperlink"/>
            <w:rFonts w:ascii="Verdana" w:hAnsi="Verdana"/>
            <w:b/>
            <w:bCs/>
            <w:color w:val="663366"/>
          </w:rPr>
          <w:t>ls</w:t>
        </w:r>
      </w:hyperlink>
      <w:r>
        <w:rPr>
          <w:rStyle w:val="apple-converted-space"/>
          <w:rFonts w:ascii="Verdana" w:hAnsi="Verdana"/>
          <w:color w:val="454545"/>
        </w:rPr>
        <w:t> </w:t>
      </w:r>
      <w:r>
        <w:rPr>
          <w:rFonts w:ascii="Verdana" w:hAnsi="Verdana"/>
          <w:color w:val="454545"/>
        </w:rPr>
        <w:t>— List the contents of a directory or directories.</w:t>
      </w:r>
    </w:p>
    <w:p w:rsidR="000E3448" w:rsidRDefault="000E3448">
      <w:bookmarkStart w:id="4" w:name="_GoBack"/>
      <w:bookmarkEnd w:id="4"/>
    </w:p>
    <w:p w:rsidR="000E3448" w:rsidRPr="000E3448" w:rsidRDefault="000E3448" w:rsidP="000E3448">
      <w:pPr>
        <w:shd w:val="clear" w:color="auto" w:fill="FFFFFF"/>
        <w:spacing w:after="0" w:line="585" w:lineRule="atLeast"/>
        <w:outlineLvl w:val="0"/>
        <w:rPr>
          <w:rFonts w:ascii="Georgia" w:eastAsia="Times New Roman" w:hAnsi="Georgia" w:cs="Times New Roman"/>
          <w:color w:val="111111"/>
          <w:kern w:val="36"/>
          <w:sz w:val="39"/>
          <w:szCs w:val="39"/>
          <w:lang w:eastAsia="en-IN"/>
        </w:rPr>
      </w:pPr>
      <w:r w:rsidRPr="000E3448">
        <w:rPr>
          <w:rFonts w:ascii="Georgia" w:eastAsia="Times New Roman" w:hAnsi="Georgia" w:cs="Times New Roman"/>
          <w:color w:val="111111"/>
          <w:kern w:val="36"/>
          <w:sz w:val="39"/>
          <w:szCs w:val="39"/>
          <w:lang w:eastAsia="en-IN"/>
        </w:rPr>
        <w:t>7 Chmod Command Examples for Beginners</w:t>
      </w:r>
    </w:p>
    <w:p w:rsidR="000E3448" w:rsidRPr="000E3448" w:rsidRDefault="000E3448" w:rsidP="000E3448">
      <w:pPr>
        <w:shd w:val="clear" w:color="auto" w:fill="FFFFFF"/>
        <w:spacing w:line="330" w:lineRule="atLeast"/>
        <w:rPr>
          <w:rFonts w:ascii="Georgia" w:eastAsia="Times New Roman" w:hAnsi="Georgia" w:cs="Times New Roman"/>
          <w:color w:val="888888"/>
          <w:sz w:val="20"/>
          <w:szCs w:val="20"/>
          <w:lang w:eastAsia="en-IN"/>
        </w:rPr>
      </w:pPr>
      <w:r w:rsidRPr="000E3448">
        <w:rPr>
          <w:rFonts w:ascii="Georgia" w:eastAsia="Times New Roman" w:hAnsi="Georgia" w:cs="Times New Roman"/>
          <w:i/>
          <w:iCs/>
          <w:color w:val="888888"/>
          <w:sz w:val="20"/>
          <w:szCs w:val="20"/>
          <w:lang w:eastAsia="en-IN"/>
        </w:rPr>
        <w:t>by</w:t>
      </w:r>
      <w:r w:rsidRPr="000E3448">
        <w:rPr>
          <w:rFonts w:ascii="Georgia" w:eastAsia="Times New Roman" w:hAnsi="Georgia" w:cs="Times New Roman"/>
          <w:color w:val="888888"/>
          <w:sz w:val="20"/>
          <w:szCs w:val="20"/>
          <w:lang w:eastAsia="en-IN"/>
        </w:rPr>
        <w:t> </w:t>
      </w:r>
      <w:r w:rsidRPr="000E3448">
        <w:rPr>
          <w:rFonts w:ascii="Georgia" w:eastAsia="Times New Roman" w:hAnsi="Georgia" w:cs="Times New Roman"/>
          <w:caps/>
          <w:color w:val="888888"/>
          <w:spacing w:val="15"/>
          <w:sz w:val="20"/>
          <w:szCs w:val="20"/>
          <w:lang w:eastAsia="en-IN"/>
        </w:rPr>
        <w:t>SATHIYAMOORTHY</w:t>
      </w:r>
      <w:r w:rsidRPr="000E3448">
        <w:rPr>
          <w:rFonts w:ascii="Georgia" w:eastAsia="Times New Roman" w:hAnsi="Georgia" w:cs="Times New Roman"/>
          <w:color w:val="888888"/>
          <w:sz w:val="20"/>
          <w:szCs w:val="20"/>
          <w:lang w:eastAsia="en-IN"/>
        </w:rPr>
        <w:t> </w:t>
      </w:r>
      <w:r w:rsidRPr="000E3448">
        <w:rPr>
          <w:rFonts w:ascii="Georgia" w:eastAsia="Times New Roman" w:hAnsi="Georgia" w:cs="Times New Roman"/>
          <w:i/>
          <w:iCs/>
          <w:color w:val="888888"/>
          <w:sz w:val="20"/>
          <w:szCs w:val="20"/>
          <w:lang w:eastAsia="en-IN"/>
        </w:rPr>
        <w:t>on</w:t>
      </w:r>
      <w:r w:rsidRPr="000E3448">
        <w:rPr>
          <w:rFonts w:ascii="Georgia" w:eastAsia="Times New Roman" w:hAnsi="Georgia" w:cs="Times New Roman"/>
          <w:color w:val="888888"/>
          <w:sz w:val="20"/>
          <w:szCs w:val="20"/>
          <w:lang w:eastAsia="en-IN"/>
        </w:rPr>
        <w:t> </w:t>
      </w:r>
      <w:r w:rsidRPr="000E3448">
        <w:rPr>
          <w:rFonts w:ascii="Georgia" w:eastAsia="Times New Roman" w:hAnsi="Georgia" w:cs="Times New Roman"/>
          <w:caps/>
          <w:color w:val="888888"/>
          <w:spacing w:val="15"/>
          <w:sz w:val="20"/>
          <w:szCs w:val="20"/>
          <w:lang w:eastAsia="en-IN"/>
        </w:rPr>
        <w:t>JUNE 8, 2010</w:t>
      </w:r>
    </w:p>
    <w:p w:rsidR="000E3448" w:rsidRPr="000E3448" w:rsidRDefault="000E3448" w:rsidP="000E3448">
      <w:pPr>
        <w:shd w:val="clear" w:color="auto" w:fill="FFFFFF"/>
        <w:spacing w:after="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Earlier we discussed about how to use </w:t>
      </w:r>
      <w:hyperlink r:id="rId33" w:history="1">
        <w:r w:rsidRPr="000E3448">
          <w:rPr>
            <w:rFonts w:ascii="Georgia" w:eastAsia="Times New Roman" w:hAnsi="Georgia" w:cs="Times New Roman"/>
            <w:color w:val="DD0000"/>
            <w:sz w:val="24"/>
            <w:szCs w:val="24"/>
            <w:u w:val="single"/>
            <w:lang w:eastAsia="en-IN"/>
          </w:rPr>
          <w:t>octal permission bits with chmod</w:t>
        </w:r>
      </w:hyperlink>
      <w:r w:rsidRPr="000E3448">
        <w:rPr>
          <w:rFonts w:ascii="Georgia" w:eastAsia="Times New Roman" w:hAnsi="Georgia" w:cs="Times New Roman"/>
          <w:color w:val="111111"/>
          <w:sz w:val="24"/>
          <w:szCs w:val="24"/>
          <w:lang w:eastAsia="en-IN"/>
        </w:rPr>
        <w:t>. In this article, let us review how to use symbolic representation with chmod.</w:t>
      </w:r>
      <w:r w:rsidRPr="000E3448">
        <w:rPr>
          <w:rFonts w:ascii="Georgia" w:eastAsia="Times New Roman" w:hAnsi="Georgia" w:cs="Times New Roman"/>
          <w:color w:val="111111"/>
          <w:sz w:val="24"/>
          <w:szCs w:val="24"/>
          <w:lang w:eastAsia="en-IN"/>
        </w:rPr>
        <w:br/>
      </w:r>
      <w:r w:rsidRPr="000E3448">
        <w:rPr>
          <w:rFonts w:ascii="Georgia" w:eastAsia="Times New Roman" w:hAnsi="Georgia" w:cs="Times New Roman"/>
          <w:color w:val="111111"/>
          <w:sz w:val="24"/>
          <w:szCs w:val="24"/>
          <w:lang w:eastAsia="en-IN"/>
        </w:rPr>
        <w:br/>
        <w:t>Following are the symbolic representation of three different roles:</w:t>
      </w:r>
    </w:p>
    <w:p w:rsidR="000E3448" w:rsidRPr="000E3448" w:rsidRDefault="000E3448" w:rsidP="000E3448">
      <w:pPr>
        <w:numPr>
          <w:ilvl w:val="0"/>
          <w:numId w:val="1"/>
        </w:numPr>
        <w:shd w:val="clear" w:color="auto" w:fill="FFFFFF"/>
        <w:spacing w:after="0" w:line="390" w:lineRule="atLeast"/>
        <w:ind w:left="390"/>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u is for user,</w:t>
      </w:r>
    </w:p>
    <w:p w:rsidR="000E3448" w:rsidRPr="000E3448" w:rsidRDefault="000E3448" w:rsidP="000E3448">
      <w:pPr>
        <w:numPr>
          <w:ilvl w:val="0"/>
          <w:numId w:val="1"/>
        </w:numPr>
        <w:shd w:val="clear" w:color="auto" w:fill="FFFFFF"/>
        <w:spacing w:after="0" w:line="390" w:lineRule="atLeast"/>
        <w:ind w:left="390"/>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g is for group,</w:t>
      </w:r>
    </w:p>
    <w:p w:rsidR="000E3448" w:rsidRPr="000E3448" w:rsidRDefault="000E3448" w:rsidP="000E3448">
      <w:pPr>
        <w:numPr>
          <w:ilvl w:val="0"/>
          <w:numId w:val="1"/>
        </w:numPr>
        <w:shd w:val="clear" w:color="auto" w:fill="FFFFFF"/>
        <w:spacing w:after="0" w:line="390" w:lineRule="atLeast"/>
        <w:ind w:left="390"/>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and o is for others.</w:t>
      </w:r>
    </w:p>
    <w:p w:rsidR="000E3448" w:rsidRPr="000E3448" w:rsidRDefault="000E3448" w:rsidP="000E3448">
      <w:pPr>
        <w:shd w:val="clear" w:color="auto" w:fill="FFFFFF"/>
        <w:spacing w:after="39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Following are the symbolic representation of three different permissions:</w:t>
      </w:r>
    </w:p>
    <w:p w:rsidR="000E3448" w:rsidRPr="000E3448" w:rsidRDefault="000E3448" w:rsidP="000E3448">
      <w:pPr>
        <w:numPr>
          <w:ilvl w:val="0"/>
          <w:numId w:val="2"/>
        </w:numPr>
        <w:shd w:val="clear" w:color="auto" w:fill="FFFFFF"/>
        <w:spacing w:after="0" w:line="390" w:lineRule="atLeast"/>
        <w:ind w:left="390"/>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r is for read permission,</w:t>
      </w:r>
    </w:p>
    <w:p w:rsidR="000E3448" w:rsidRPr="000E3448" w:rsidRDefault="000E3448" w:rsidP="000E3448">
      <w:pPr>
        <w:numPr>
          <w:ilvl w:val="0"/>
          <w:numId w:val="2"/>
        </w:numPr>
        <w:shd w:val="clear" w:color="auto" w:fill="FFFFFF"/>
        <w:spacing w:after="0" w:line="390" w:lineRule="atLeast"/>
        <w:ind w:left="390"/>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w is for write permission,</w:t>
      </w:r>
    </w:p>
    <w:p w:rsidR="000E3448" w:rsidRPr="000E3448" w:rsidRDefault="000E3448" w:rsidP="000E3448">
      <w:pPr>
        <w:numPr>
          <w:ilvl w:val="0"/>
          <w:numId w:val="2"/>
        </w:numPr>
        <w:shd w:val="clear" w:color="auto" w:fill="FFFFFF"/>
        <w:spacing w:after="0" w:line="390" w:lineRule="atLeast"/>
        <w:ind w:left="390"/>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x is for execute permission.</w:t>
      </w:r>
    </w:p>
    <w:p w:rsidR="000E3448" w:rsidRPr="000E3448" w:rsidRDefault="000E3448" w:rsidP="000E3448">
      <w:pPr>
        <w:shd w:val="clear" w:color="auto" w:fill="FFFFFF"/>
        <w:spacing w:after="39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Following are few examples on how to use the symbolic representation on chmod.</w:t>
      </w:r>
    </w:p>
    <w:p w:rsidR="000E3448" w:rsidRPr="000E3448" w:rsidRDefault="000E3448" w:rsidP="000E344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0E3448">
        <w:rPr>
          <w:rFonts w:ascii="Georgia" w:eastAsia="Times New Roman" w:hAnsi="Georgia" w:cs="Times New Roman"/>
          <w:color w:val="111111"/>
          <w:sz w:val="31"/>
          <w:szCs w:val="31"/>
          <w:lang w:eastAsia="en-IN"/>
        </w:rPr>
        <w:t>1. Add single permission to a file/directory</w:t>
      </w:r>
    </w:p>
    <w:p w:rsidR="000E3448" w:rsidRPr="000E3448" w:rsidRDefault="000E3448" w:rsidP="000E3448">
      <w:pPr>
        <w:shd w:val="clear" w:color="auto" w:fill="FFFFFF"/>
        <w:spacing w:after="39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Changing permission to a single set. + symbol means adding permission. For example, do the following to give execute permission for the user irrespective of anything else:</w:t>
      </w:r>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IN"/>
        </w:rPr>
      </w:pPr>
      <w:r w:rsidRPr="000E3448">
        <w:rPr>
          <w:rFonts w:ascii="Consolas" w:eastAsia="Times New Roman" w:hAnsi="Consolas" w:cs="Consolas"/>
          <w:color w:val="111111"/>
          <w:sz w:val="20"/>
          <w:szCs w:val="20"/>
          <w:lang w:eastAsia="en-IN"/>
        </w:rPr>
        <w:t>$ chmod u+x filename</w:t>
      </w:r>
    </w:p>
    <w:p w:rsidR="000E3448" w:rsidRPr="000E3448" w:rsidRDefault="000E3448" w:rsidP="000E344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0E3448">
        <w:rPr>
          <w:rFonts w:ascii="Georgia" w:eastAsia="Times New Roman" w:hAnsi="Georgia" w:cs="Times New Roman"/>
          <w:color w:val="111111"/>
          <w:sz w:val="31"/>
          <w:szCs w:val="31"/>
          <w:lang w:eastAsia="en-IN"/>
        </w:rPr>
        <w:t>2. Add multiple permission to a file/directory</w:t>
      </w:r>
    </w:p>
    <w:p w:rsidR="000E3448" w:rsidRPr="000E3448" w:rsidRDefault="000E3448" w:rsidP="000E3448">
      <w:pPr>
        <w:shd w:val="clear" w:color="auto" w:fill="FFFFFF"/>
        <w:spacing w:after="39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Use comma to separate the multiple permission sets as shown below.</w:t>
      </w:r>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IN"/>
        </w:rPr>
      </w:pPr>
      <w:r w:rsidRPr="000E3448">
        <w:rPr>
          <w:rFonts w:ascii="Consolas" w:eastAsia="Times New Roman" w:hAnsi="Consolas" w:cs="Consolas"/>
          <w:color w:val="111111"/>
          <w:sz w:val="20"/>
          <w:szCs w:val="20"/>
          <w:lang w:eastAsia="en-IN"/>
        </w:rPr>
        <w:t>$ chmod u+r,g+x filename</w:t>
      </w:r>
    </w:p>
    <w:p w:rsidR="000E3448" w:rsidRPr="000E3448" w:rsidRDefault="000E3448" w:rsidP="000E344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0E3448">
        <w:rPr>
          <w:rFonts w:ascii="Georgia" w:eastAsia="Times New Roman" w:hAnsi="Georgia" w:cs="Times New Roman"/>
          <w:color w:val="111111"/>
          <w:sz w:val="31"/>
          <w:szCs w:val="31"/>
          <w:lang w:eastAsia="en-IN"/>
        </w:rPr>
        <w:lastRenderedPageBreak/>
        <w:t>3. Remove permission from a file/directory</w:t>
      </w:r>
    </w:p>
    <w:p w:rsidR="000E3448" w:rsidRPr="000E3448" w:rsidRDefault="000E3448" w:rsidP="000E3448">
      <w:pPr>
        <w:shd w:val="clear" w:color="auto" w:fill="FFFFFF"/>
        <w:spacing w:after="39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Following example removes read and write permission for the user.</w:t>
      </w:r>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rFonts w:ascii="Consolas" w:eastAsia="Times New Roman" w:hAnsi="Consolas" w:cs="Consolas"/>
          <w:color w:val="111111"/>
          <w:sz w:val="20"/>
          <w:szCs w:val="20"/>
          <w:lang w:eastAsia="en-IN"/>
        </w:rPr>
      </w:pPr>
      <w:r w:rsidRPr="000E3448">
        <w:rPr>
          <w:rFonts w:ascii="Consolas" w:eastAsia="Times New Roman" w:hAnsi="Consolas" w:cs="Consolas"/>
          <w:color w:val="111111"/>
          <w:sz w:val="20"/>
          <w:szCs w:val="20"/>
          <w:lang w:eastAsia="en-IN"/>
        </w:rPr>
        <w:t>$ chmod u-rx filename</w:t>
      </w:r>
    </w:p>
    <w:p w:rsidR="000E3448" w:rsidRPr="000E3448" w:rsidRDefault="000E3448" w:rsidP="000E344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0E3448">
        <w:rPr>
          <w:rFonts w:ascii="Georgia" w:eastAsia="Times New Roman" w:hAnsi="Georgia" w:cs="Times New Roman"/>
          <w:color w:val="111111"/>
          <w:sz w:val="31"/>
          <w:szCs w:val="31"/>
          <w:lang w:eastAsia="en-IN"/>
        </w:rPr>
        <w:t>4. Change permission for all roles on a file/directory</w:t>
      </w:r>
    </w:p>
    <w:p w:rsidR="000E3448" w:rsidRPr="000E3448" w:rsidRDefault="000E3448" w:rsidP="000E3448">
      <w:pPr>
        <w:shd w:val="clear" w:color="auto" w:fill="FFFFFF"/>
        <w:spacing w:after="390" w:line="390" w:lineRule="atLeast"/>
        <w:rPr>
          <w:rFonts w:ascii="Georgia" w:eastAsia="Times New Roman" w:hAnsi="Georgia" w:cs="Times New Roman"/>
          <w:color w:val="111111"/>
          <w:sz w:val="24"/>
          <w:szCs w:val="24"/>
          <w:lang w:eastAsia="en-IN"/>
        </w:rPr>
      </w:pPr>
      <w:r w:rsidRPr="000E3448">
        <w:rPr>
          <w:rFonts w:ascii="Georgia" w:eastAsia="Times New Roman" w:hAnsi="Georgia" w:cs="Times New Roman"/>
          <w:color w:val="111111"/>
          <w:sz w:val="24"/>
          <w:szCs w:val="24"/>
          <w:lang w:eastAsia="en-IN"/>
        </w:rPr>
        <w:t>Following example assigns execute privilege to user, group and others (basically anybody can execute this file).</w:t>
      </w:r>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ins w:id="5" w:author="Unknown"/>
          <w:rFonts w:ascii="Consolas" w:eastAsia="Times New Roman" w:hAnsi="Consolas" w:cs="Consolas"/>
          <w:color w:val="111111"/>
          <w:sz w:val="20"/>
          <w:szCs w:val="20"/>
          <w:lang w:eastAsia="en-IN"/>
        </w:rPr>
      </w:pPr>
      <w:ins w:id="6" w:author="Unknown">
        <w:r w:rsidRPr="000E3448">
          <w:rPr>
            <w:rFonts w:ascii="Consolas" w:eastAsia="Times New Roman" w:hAnsi="Consolas" w:cs="Consolas"/>
            <w:color w:val="111111"/>
            <w:sz w:val="20"/>
            <w:szCs w:val="20"/>
            <w:lang w:eastAsia="en-IN"/>
          </w:rPr>
          <w:t>$ chmod a+x filename</w:t>
        </w:r>
      </w:ins>
    </w:p>
    <w:p w:rsidR="000E3448" w:rsidRPr="000E3448" w:rsidRDefault="000E3448" w:rsidP="000E3448">
      <w:pPr>
        <w:shd w:val="clear" w:color="auto" w:fill="FFFFFF"/>
        <w:spacing w:before="440" w:after="147" w:line="293" w:lineRule="atLeast"/>
        <w:outlineLvl w:val="2"/>
        <w:rPr>
          <w:ins w:id="7" w:author="Unknown"/>
          <w:rFonts w:ascii="Georgia" w:eastAsia="Times New Roman" w:hAnsi="Georgia" w:cs="Times New Roman"/>
          <w:color w:val="111111"/>
          <w:sz w:val="31"/>
          <w:szCs w:val="31"/>
          <w:lang w:eastAsia="en-IN"/>
        </w:rPr>
      </w:pPr>
      <w:ins w:id="8" w:author="Unknown">
        <w:r w:rsidRPr="000E3448">
          <w:rPr>
            <w:rFonts w:ascii="Georgia" w:eastAsia="Times New Roman" w:hAnsi="Georgia" w:cs="Times New Roman"/>
            <w:color w:val="111111"/>
            <w:sz w:val="31"/>
            <w:szCs w:val="31"/>
            <w:lang w:eastAsia="en-IN"/>
          </w:rPr>
          <w:t>5. Make permission for a file same as another file (using reference)</w:t>
        </w:r>
      </w:ins>
    </w:p>
    <w:p w:rsidR="000E3448" w:rsidRPr="000E3448" w:rsidRDefault="000E3448" w:rsidP="000E3448">
      <w:pPr>
        <w:shd w:val="clear" w:color="auto" w:fill="FFFFFF"/>
        <w:spacing w:after="390" w:line="390" w:lineRule="atLeast"/>
        <w:rPr>
          <w:ins w:id="9" w:author="Unknown"/>
          <w:rFonts w:ascii="Georgia" w:eastAsia="Times New Roman" w:hAnsi="Georgia" w:cs="Times New Roman"/>
          <w:color w:val="111111"/>
          <w:sz w:val="24"/>
          <w:szCs w:val="24"/>
          <w:lang w:eastAsia="en-IN"/>
        </w:rPr>
      </w:pPr>
      <w:ins w:id="10" w:author="Unknown">
        <w:r w:rsidRPr="000E3448">
          <w:rPr>
            <w:rFonts w:ascii="Georgia" w:eastAsia="Times New Roman" w:hAnsi="Georgia" w:cs="Times New Roman"/>
            <w:color w:val="111111"/>
            <w:sz w:val="24"/>
            <w:szCs w:val="24"/>
            <w:lang w:eastAsia="en-IN"/>
          </w:rPr>
          <w:t>If you want to change a file permission same as another file, use the reference option as shown below. In this example, file2’s permission will be set exactly same as file1’s permission.</w:t>
        </w:r>
      </w:ins>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ins w:id="11" w:author="Unknown"/>
          <w:rFonts w:ascii="Consolas" w:eastAsia="Times New Roman" w:hAnsi="Consolas" w:cs="Consolas"/>
          <w:color w:val="111111"/>
          <w:sz w:val="20"/>
          <w:szCs w:val="20"/>
          <w:lang w:eastAsia="en-IN"/>
        </w:rPr>
      </w:pPr>
      <w:ins w:id="12" w:author="Unknown">
        <w:r w:rsidRPr="000E3448">
          <w:rPr>
            <w:rFonts w:ascii="Consolas" w:eastAsia="Times New Roman" w:hAnsi="Consolas" w:cs="Consolas"/>
            <w:color w:val="111111"/>
            <w:sz w:val="20"/>
            <w:szCs w:val="20"/>
            <w:lang w:eastAsia="en-IN"/>
          </w:rPr>
          <w:t>$ chmod --reference=file1 file2</w:t>
        </w:r>
      </w:ins>
    </w:p>
    <w:p w:rsidR="000E3448" w:rsidRPr="000E3448" w:rsidRDefault="000E3448" w:rsidP="000E3448">
      <w:pPr>
        <w:shd w:val="clear" w:color="auto" w:fill="FFFFFF"/>
        <w:spacing w:before="440" w:after="147" w:line="293" w:lineRule="atLeast"/>
        <w:outlineLvl w:val="2"/>
        <w:rPr>
          <w:ins w:id="13" w:author="Unknown"/>
          <w:rFonts w:ascii="Georgia" w:eastAsia="Times New Roman" w:hAnsi="Georgia" w:cs="Times New Roman"/>
          <w:color w:val="111111"/>
          <w:sz w:val="31"/>
          <w:szCs w:val="31"/>
          <w:lang w:eastAsia="en-IN"/>
        </w:rPr>
      </w:pPr>
      <w:ins w:id="14" w:author="Unknown">
        <w:r w:rsidRPr="000E3448">
          <w:rPr>
            <w:rFonts w:ascii="Georgia" w:eastAsia="Times New Roman" w:hAnsi="Georgia" w:cs="Times New Roman"/>
            <w:color w:val="111111"/>
            <w:sz w:val="31"/>
            <w:szCs w:val="31"/>
            <w:lang w:eastAsia="en-IN"/>
          </w:rPr>
          <w:t>6. Apply the permission to all the files under a directory recursively</w:t>
        </w:r>
      </w:ins>
    </w:p>
    <w:p w:rsidR="000E3448" w:rsidRPr="000E3448" w:rsidRDefault="000E3448" w:rsidP="000E3448">
      <w:pPr>
        <w:shd w:val="clear" w:color="auto" w:fill="FFFFFF"/>
        <w:spacing w:after="390" w:line="390" w:lineRule="atLeast"/>
        <w:rPr>
          <w:ins w:id="15" w:author="Unknown"/>
          <w:rFonts w:ascii="Georgia" w:eastAsia="Times New Roman" w:hAnsi="Georgia" w:cs="Times New Roman"/>
          <w:color w:val="111111"/>
          <w:sz w:val="24"/>
          <w:szCs w:val="24"/>
          <w:lang w:eastAsia="en-IN"/>
        </w:rPr>
      </w:pPr>
      <w:ins w:id="16" w:author="Unknown">
        <w:r w:rsidRPr="000E3448">
          <w:rPr>
            <w:rFonts w:ascii="Georgia" w:eastAsia="Times New Roman" w:hAnsi="Georgia" w:cs="Times New Roman"/>
            <w:color w:val="111111"/>
            <w:sz w:val="24"/>
            <w:szCs w:val="24"/>
            <w:lang w:eastAsia="en-IN"/>
          </w:rPr>
          <w:t>Use option -R to change the permission recursively as shown below.</w:t>
        </w:r>
      </w:ins>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ins w:id="17" w:author="Unknown"/>
          <w:rFonts w:ascii="Consolas" w:eastAsia="Times New Roman" w:hAnsi="Consolas" w:cs="Consolas"/>
          <w:color w:val="111111"/>
          <w:sz w:val="20"/>
          <w:szCs w:val="20"/>
          <w:lang w:eastAsia="en-IN"/>
        </w:rPr>
      </w:pPr>
      <w:ins w:id="18" w:author="Unknown">
        <w:r w:rsidRPr="000E3448">
          <w:rPr>
            <w:rFonts w:ascii="Consolas" w:eastAsia="Times New Roman" w:hAnsi="Consolas" w:cs="Consolas"/>
            <w:color w:val="111111"/>
            <w:sz w:val="20"/>
            <w:szCs w:val="20"/>
            <w:lang w:eastAsia="en-IN"/>
          </w:rPr>
          <w:t>$ chmod -R 755 directory-name/</w:t>
        </w:r>
      </w:ins>
    </w:p>
    <w:p w:rsidR="000E3448" w:rsidRPr="000E3448" w:rsidRDefault="000E3448" w:rsidP="000E3448">
      <w:pPr>
        <w:shd w:val="clear" w:color="auto" w:fill="FFFFFF"/>
        <w:spacing w:before="440" w:after="147" w:line="293" w:lineRule="atLeast"/>
        <w:outlineLvl w:val="2"/>
        <w:rPr>
          <w:ins w:id="19" w:author="Unknown"/>
          <w:rFonts w:ascii="Georgia" w:eastAsia="Times New Roman" w:hAnsi="Georgia" w:cs="Times New Roman"/>
          <w:color w:val="111111"/>
          <w:sz w:val="31"/>
          <w:szCs w:val="31"/>
          <w:lang w:eastAsia="en-IN"/>
        </w:rPr>
      </w:pPr>
      <w:ins w:id="20" w:author="Unknown">
        <w:r w:rsidRPr="000E3448">
          <w:rPr>
            <w:rFonts w:ascii="Georgia" w:eastAsia="Times New Roman" w:hAnsi="Georgia" w:cs="Times New Roman"/>
            <w:color w:val="111111"/>
            <w:sz w:val="31"/>
            <w:szCs w:val="31"/>
            <w:lang w:eastAsia="en-IN"/>
          </w:rPr>
          <w:t>7. Change execute permission only on the directories (files are not affected)</w:t>
        </w:r>
      </w:ins>
    </w:p>
    <w:p w:rsidR="000E3448" w:rsidRPr="000E3448" w:rsidRDefault="000E3448" w:rsidP="000E3448">
      <w:pPr>
        <w:shd w:val="clear" w:color="auto" w:fill="FFFFFF"/>
        <w:spacing w:after="390" w:line="390" w:lineRule="atLeast"/>
        <w:rPr>
          <w:ins w:id="21" w:author="Unknown"/>
          <w:rFonts w:ascii="Georgia" w:eastAsia="Times New Roman" w:hAnsi="Georgia" w:cs="Times New Roman"/>
          <w:color w:val="111111"/>
          <w:sz w:val="24"/>
          <w:szCs w:val="24"/>
          <w:lang w:eastAsia="en-IN"/>
        </w:rPr>
      </w:pPr>
      <w:ins w:id="22" w:author="Unknown">
        <w:r w:rsidRPr="000E3448">
          <w:rPr>
            <w:rFonts w:ascii="Georgia" w:eastAsia="Times New Roman" w:hAnsi="Georgia" w:cs="Times New Roman"/>
            <w:color w:val="111111"/>
            <w:sz w:val="24"/>
            <w:szCs w:val="24"/>
            <w:lang w:eastAsia="en-IN"/>
          </w:rPr>
          <w:lastRenderedPageBreak/>
          <w:t>On a particular directory if you have multiple sub-directories and files, the following command will assign execute permission only to all the sub-directories in the current directory (not the files in the current directory).</w:t>
        </w:r>
      </w:ins>
    </w:p>
    <w:p w:rsidR="000E3448" w:rsidRPr="000E3448" w:rsidRDefault="000E3448" w:rsidP="000E3448">
      <w:pPr>
        <w:pBdr>
          <w:top w:val="single" w:sz="6" w:space="10" w:color="DDDDDD"/>
          <w:left w:val="single" w:sz="6" w:space="10" w:color="DDDDDD"/>
          <w:bottom w:val="single" w:sz="6" w:space="10" w:color="DDDDDD"/>
          <w:right w:val="single" w:sz="6" w:space="1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90" w:line="390" w:lineRule="atLeast"/>
        <w:rPr>
          <w:ins w:id="23" w:author="Unknown"/>
          <w:rFonts w:ascii="Consolas" w:eastAsia="Times New Roman" w:hAnsi="Consolas" w:cs="Consolas"/>
          <w:color w:val="111111"/>
          <w:sz w:val="20"/>
          <w:szCs w:val="20"/>
          <w:lang w:eastAsia="en-IN"/>
        </w:rPr>
      </w:pPr>
      <w:ins w:id="24" w:author="Unknown">
        <w:r w:rsidRPr="000E3448">
          <w:rPr>
            <w:rFonts w:ascii="Consolas" w:eastAsia="Times New Roman" w:hAnsi="Consolas" w:cs="Consolas"/>
            <w:color w:val="111111"/>
            <w:sz w:val="20"/>
            <w:szCs w:val="20"/>
            <w:lang w:eastAsia="en-IN"/>
          </w:rPr>
          <w:t>$ chmod u+X *</w:t>
        </w:r>
      </w:ins>
    </w:p>
    <w:p w:rsidR="000E3448" w:rsidRPr="000E3448" w:rsidRDefault="000E3448" w:rsidP="000E3448">
      <w:pPr>
        <w:shd w:val="clear" w:color="auto" w:fill="FFFFFF"/>
        <w:spacing w:after="0" w:line="390" w:lineRule="atLeast"/>
        <w:rPr>
          <w:ins w:id="25" w:author="Unknown"/>
          <w:rFonts w:ascii="Georgia" w:eastAsia="Times New Roman" w:hAnsi="Georgia" w:cs="Times New Roman"/>
          <w:color w:val="111111"/>
          <w:sz w:val="24"/>
          <w:szCs w:val="24"/>
          <w:lang w:eastAsia="en-IN"/>
        </w:rPr>
      </w:pPr>
      <w:ins w:id="26" w:author="Unknown">
        <w:r w:rsidRPr="000E3448">
          <w:rPr>
            <w:rFonts w:ascii="Georgia" w:eastAsia="Times New Roman" w:hAnsi="Georgia" w:cs="Times New Roman"/>
            <w:b/>
            <w:bCs/>
            <w:color w:val="111111"/>
            <w:sz w:val="24"/>
            <w:szCs w:val="24"/>
            <w:lang w:eastAsia="en-IN"/>
          </w:rPr>
          <w:t>Note:</w:t>
        </w:r>
        <w:r w:rsidRPr="000E3448">
          <w:rPr>
            <w:rFonts w:ascii="Georgia" w:eastAsia="Times New Roman" w:hAnsi="Georgia" w:cs="Times New Roman"/>
            <w:color w:val="111111"/>
            <w:sz w:val="24"/>
            <w:szCs w:val="24"/>
            <w:lang w:eastAsia="en-IN"/>
          </w:rPr>
          <w:t> If the files has execute permission already for either the group or others, the above command will assign the execute permission to the user</w:t>
        </w:r>
      </w:ins>
    </w:p>
    <w:p w:rsidR="000E3448" w:rsidRDefault="000E3448"/>
    <w:sectPr w:rsidR="000E3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11B1A"/>
    <w:multiLevelType w:val="multilevel"/>
    <w:tmpl w:val="F174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6C4EC5"/>
    <w:multiLevelType w:val="multilevel"/>
    <w:tmpl w:val="62446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D3364"/>
    <w:multiLevelType w:val="multilevel"/>
    <w:tmpl w:val="5C8C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E50A2A"/>
    <w:multiLevelType w:val="multilevel"/>
    <w:tmpl w:val="34B688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448"/>
    <w:rsid w:val="000E3448"/>
    <w:rsid w:val="00696299"/>
    <w:rsid w:val="00BA2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3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96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34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4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E3448"/>
    <w:rPr>
      <w:rFonts w:ascii="Times New Roman" w:eastAsia="Times New Roman" w:hAnsi="Times New Roman" w:cs="Times New Roman"/>
      <w:b/>
      <w:bCs/>
      <w:sz w:val="27"/>
      <w:szCs w:val="27"/>
      <w:lang w:eastAsia="en-IN"/>
    </w:rPr>
  </w:style>
  <w:style w:type="character" w:customStyle="1" w:styleId="postauthorintro">
    <w:name w:val="post_author_intro"/>
    <w:basedOn w:val="DefaultParagraphFont"/>
    <w:rsid w:val="000E3448"/>
  </w:style>
  <w:style w:type="character" w:customStyle="1" w:styleId="apple-converted-space">
    <w:name w:val="apple-converted-space"/>
    <w:basedOn w:val="DefaultParagraphFont"/>
    <w:rsid w:val="000E3448"/>
  </w:style>
  <w:style w:type="character" w:customStyle="1" w:styleId="postauthor">
    <w:name w:val="post_author"/>
    <w:basedOn w:val="DefaultParagraphFont"/>
    <w:rsid w:val="000E3448"/>
  </w:style>
  <w:style w:type="character" w:customStyle="1" w:styleId="postdateintro">
    <w:name w:val="post_date_intro"/>
    <w:basedOn w:val="DefaultParagraphFont"/>
    <w:rsid w:val="000E3448"/>
  </w:style>
  <w:style w:type="character" w:customStyle="1" w:styleId="postdate">
    <w:name w:val="post_date"/>
    <w:basedOn w:val="DefaultParagraphFont"/>
    <w:rsid w:val="000E3448"/>
  </w:style>
  <w:style w:type="paragraph" w:styleId="NormalWeb">
    <w:name w:val="Normal (Web)"/>
    <w:basedOn w:val="Normal"/>
    <w:uiPriority w:val="99"/>
    <w:unhideWhenUsed/>
    <w:rsid w:val="000E3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3448"/>
    <w:rPr>
      <w:color w:val="0000FF"/>
      <w:u w:val="single"/>
    </w:rPr>
  </w:style>
  <w:style w:type="paragraph" w:styleId="HTMLPreformatted">
    <w:name w:val="HTML Preformatted"/>
    <w:basedOn w:val="Normal"/>
    <w:link w:val="HTMLPreformattedChar"/>
    <w:uiPriority w:val="99"/>
    <w:semiHidden/>
    <w:unhideWhenUsed/>
    <w:rsid w:val="000E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448"/>
    <w:rPr>
      <w:rFonts w:ascii="Courier New" w:eastAsia="Times New Roman" w:hAnsi="Courier New" w:cs="Courier New"/>
      <w:sz w:val="20"/>
      <w:szCs w:val="20"/>
      <w:lang w:eastAsia="en-IN"/>
    </w:rPr>
  </w:style>
  <w:style w:type="character" w:styleId="Strong">
    <w:name w:val="Strong"/>
    <w:basedOn w:val="DefaultParagraphFont"/>
    <w:uiPriority w:val="22"/>
    <w:qFormat/>
    <w:rsid w:val="000E3448"/>
    <w:rPr>
      <w:b/>
      <w:bCs/>
    </w:rPr>
  </w:style>
  <w:style w:type="character" w:customStyle="1" w:styleId="Heading2Char">
    <w:name w:val="Heading 2 Char"/>
    <w:basedOn w:val="DefaultParagraphFont"/>
    <w:link w:val="Heading2"/>
    <w:uiPriority w:val="9"/>
    <w:semiHidden/>
    <w:rsid w:val="00696299"/>
    <w:rPr>
      <w:rFonts w:asciiTheme="majorHAnsi" w:eastAsiaTheme="majorEastAsia" w:hAnsiTheme="majorHAnsi" w:cstheme="majorBidi"/>
      <w:b/>
      <w:bCs/>
      <w:color w:val="4F81BD" w:themeColor="accent1"/>
      <w:sz w:val="26"/>
      <w:szCs w:val="26"/>
    </w:rPr>
  </w:style>
  <w:style w:type="paragraph" w:customStyle="1" w:styleId="tab">
    <w:name w:val="tab"/>
    <w:basedOn w:val="Normal"/>
    <w:rsid w:val="006962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cy">
    <w:name w:val="tcy"/>
    <w:basedOn w:val="Normal"/>
    <w:rsid w:val="006962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E34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962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344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44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0E3448"/>
    <w:rPr>
      <w:rFonts w:ascii="Times New Roman" w:eastAsia="Times New Roman" w:hAnsi="Times New Roman" w:cs="Times New Roman"/>
      <w:b/>
      <w:bCs/>
      <w:sz w:val="27"/>
      <w:szCs w:val="27"/>
      <w:lang w:eastAsia="en-IN"/>
    </w:rPr>
  </w:style>
  <w:style w:type="character" w:customStyle="1" w:styleId="postauthorintro">
    <w:name w:val="post_author_intro"/>
    <w:basedOn w:val="DefaultParagraphFont"/>
    <w:rsid w:val="000E3448"/>
  </w:style>
  <w:style w:type="character" w:customStyle="1" w:styleId="apple-converted-space">
    <w:name w:val="apple-converted-space"/>
    <w:basedOn w:val="DefaultParagraphFont"/>
    <w:rsid w:val="000E3448"/>
  </w:style>
  <w:style w:type="character" w:customStyle="1" w:styleId="postauthor">
    <w:name w:val="post_author"/>
    <w:basedOn w:val="DefaultParagraphFont"/>
    <w:rsid w:val="000E3448"/>
  </w:style>
  <w:style w:type="character" w:customStyle="1" w:styleId="postdateintro">
    <w:name w:val="post_date_intro"/>
    <w:basedOn w:val="DefaultParagraphFont"/>
    <w:rsid w:val="000E3448"/>
  </w:style>
  <w:style w:type="character" w:customStyle="1" w:styleId="postdate">
    <w:name w:val="post_date"/>
    <w:basedOn w:val="DefaultParagraphFont"/>
    <w:rsid w:val="000E3448"/>
  </w:style>
  <w:style w:type="paragraph" w:styleId="NormalWeb">
    <w:name w:val="Normal (Web)"/>
    <w:basedOn w:val="Normal"/>
    <w:uiPriority w:val="99"/>
    <w:unhideWhenUsed/>
    <w:rsid w:val="000E34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3448"/>
    <w:rPr>
      <w:color w:val="0000FF"/>
      <w:u w:val="single"/>
    </w:rPr>
  </w:style>
  <w:style w:type="paragraph" w:styleId="HTMLPreformatted">
    <w:name w:val="HTML Preformatted"/>
    <w:basedOn w:val="Normal"/>
    <w:link w:val="HTMLPreformattedChar"/>
    <w:uiPriority w:val="99"/>
    <w:semiHidden/>
    <w:unhideWhenUsed/>
    <w:rsid w:val="000E3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3448"/>
    <w:rPr>
      <w:rFonts w:ascii="Courier New" w:eastAsia="Times New Roman" w:hAnsi="Courier New" w:cs="Courier New"/>
      <w:sz w:val="20"/>
      <w:szCs w:val="20"/>
      <w:lang w:eastAsia="en-IN"/>
    </w:rPr>
  </w:style>
  <w:style w:type="character" w:styleId="Strong">
    <w:name w:val="Strong"/>
    <w:basedOn w:val="DefaultParagraphFont"/>
    <w:uiPriority w:val="22"/>
    <w:qFormat/>
    <w:rsid w:val="000E3448"/>
    <w:rPr>
      <w:b/>
      <w:bCs/>
    </w:rPr>
  </w:style>
  <w:style w:type="character" w:customStyle="1" w:styleId="Heading2Char">
    <w:name w:val="Heading 2 Char"/>
    <w:basedOn w:val="DefaultParagraphFont"/>
    <w:link w:val="Heading2"/>
    <w:uiPriority w:val="9"/>
    <w:semiHidden/>
    <w:rsid w:val="00696299"/>
    <w:rPr>
      <w:rFonts w:asciiTheme="majorHAnsi" w:eastAsiaTheme="majorEastAsia" w:hAnsiTheme="majorHAnsi" w:cstheme="majorBidi"/>
      <w:b/>
      <w:bCs/>
      <w:color w:val="4F81BD" w:themeColor="accent1"/>
      <w:sz w:val="26"/>
      <w:szCs w:val="26"/>
    </w:rPr>
  </w:style>
  <w:style w:type="paragraph" w:customStyle="1" w:styleId="tab">
    <w:name w:val="tab"/>
    <w:basedOn w:val="Normal"/>
    <w:rsid w:val="0069629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cy">
    <w:name w:val="tcy"/>
    <w:basedOn w:val="Normal"/>
    <w:rsid w:val="0069629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532889">
      <w:bodyDiv w:val="1"/>
      <w:marLeft w:val="0"/>
      <w:marRight w:val="0"/>
      <w:marTop w:val="0"/>
      <w:marBottom w:val="0"/>
      <w:divBdr>
        <w:top w:val="none" w:sz="0" w:space="0" w:color="auto"/>
        <w:left w:val="none" w:sz="0" w:space="0" w:color="auto"/>
        <w:bottom w:val="none" w:sz="0" w:space="0" w:color="auto"/>
        <w:right w:val="none" w:sz="0" w:space="0" w:color="auto"/>
      </w:divBdr>
    </w:div>
    <w:div w:id="1011643650">
      <w:bodyDiv w:val="1"/>
      <w:marLeft w:val="0"/>
      <w:marRight w:val="0"/>
      <w:marTop w:val="0"/>
      <w:marBottom w:val="0"/>
      <w:divBdr>
        <w:top w:val="none" w:sz="0" w:space="0" w:color="auto"/>
        <w:left w:val="none" w:sz="0" w:space="0" w:color="auto"/>
        <w:bottom w:val="none" w:sz="0" w:space="0" w:color="auto"/>
        <w:right w:val="none" w:sz="0" w:space="0" w:color="auto"/>
      </w:divBdr>
      <w:divsChild>
        <w:div w:id="1281301176">
          <w:marLeft w:val="0"/>
          <w:marRight w:val="0"/>
          <w:marTop w:val="0"/>
          <w:marBottom w:val="225"/>
          <w:divBdr>
            <w:top w:val="none" w:sz="0" w:space="0" w:color="auto"/>
            <w:left w:val="none" w:sz="0" w:space="0" w:color="auto"/>
            <w:bottom w:val="none" w:sz="0" w:space="0" w:color="auto"/>
            <w:right w:val="none" w:sz="0" w:space="0" w:color="auto"/>
          </w:divBdr>
          <w:divsChild>
            <w:div w:id="351759633">
              <w:marLeft w:val="0"/>
              <w:marRight w:val="0"/>
              <w:marTop w:val="0"/>
              <w:marBottom w:val="0"/>
              <w:divBdr>
                <w:top w:val="none" w:sz="0" w:space="0" w:color="auto"/>
                <w:left w:val="none" w:sz="0" w:space="0" w:color="auto"/>
                <w:bottom w:val="none" w:sz="0" w:space="0" w:color="auto"/>
                <w:right w:val="none" w:sz="0" w:space="0" w:color="auto"/>
              </w:divBdr>
            </w:div>
          </w:divsChild>
        </w:div>
        <w:div w:id="1093743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ope.com/os.htm" TargetMode="External"/><Relationship Id="rId13" Type="http://schemas.openxmlformats.org/officeDocument/2006/relationships/hyperlink" Target="http://www.computerhope.com/jargon/o/octal.htm" TargetMode="External"/><Relationship Id="rId18" Type="http://schemas.openxmlformats.org/officeDocument/2006/relationships/hyperlink" Target="http://www.computerhope.com/jargon/v/version.htm" TargetMode="External"/><Relationship Id="rId26" Type="http://schemas.openxmlformats.org/officeDocument/2006/relationships/hyperlink" Target="http://www.computerhope.com/unix/uls.htm" TargetMode="External"/><Relationship Id="rId3" Type="http://schemas.microsoft.com/office/2007/relationships/stylesWithEffects" Target="stylesWithEffects.xml"/><Relationship Id="rId21" Type="http://schemas.openxmlformats.org/officeDocument/2006/relationships/hyperlink" Target="http://www.computerhope.com/jargon/s/suid.htm" TargetMode="External"/><Relationship Id="rId34" Type="http://schemas.openxmlformats.org/officeDocument/2006/relationships/fontTable" Target="fontTable.xml"/><Relationship Id="rId7" Type="http://schemas.openxmlformats.org/officeDocument/2006/relationships/hyperlink" Target="http://www.computerhope.com/jargon/u/unix.htm" TargetMode="External"/><Relationship Id="rId12" Type="http://schemas.openxmlformats.org/officeDocument/2006/relationships/hyperlink" Target="http://www.computerhope.com/jargon/c/charact.htm" TargetMode="External"/><Relationship Id="rId17" Type="http://schemas.openxmlformats.org/officeDocument/2006/relationships/hyperlink" Target="http://www.computerhope.com/jargon/d/director.htm" TargetMode="External"/><Relationship Id="rId25" Type="http://schemas.openxmlformats.org/officeDocument/2006/relationships/hyperlink" Target="http://www.computerhope.com/jargon/s/suid.htm" TargetMode="External"/><Relationship Id="rId33" Type="http://schemas.openxmlformats.org/officeDocument/2006/relationships/hyperlink" Target="http://www.thegeekstuff.com/2010/04/unix-file-and-directory-permissions/" TargetMode="External"/><Relationship Id="rId2" Type="http://schemas.openxmlformats.org/officeDocument/2006/relationships/styles" Target="styles.xml"/><Relationship Id="rId16" Type="http://schemas.openxmlformats.org/officeDocument/2006/relationships/hyperlink" Target="http://www.computerhope.com/jargon/r/recursive.htm" TargetMode="External"/><Relationship Id="rId20" Type="http://schemas.openxmlformats.org/officeDocument/2006/relationships/hyperlink" Target="http://www.computerhope.com/unix/uumask.htm" TargetMode="External"/><Relationship Id="rId29" Type="http://schemas.openxmlformats.org/officeDocument/2006/relationships/hyperlink" Target="http://www.computerhope.com/unix/access.htm" TargetMode="External"/><Relationship Id="rId1" Type="http://schemas.openxmlformats.org/officeDocument/2006/relationships/numbering" Target="numbering.xml"/><Relationship Id="rId6" Type="http://schemas.openxmlformats.org/officeDocument/2006/relationships/hyperlink" Target="http://www.computerhope.com/jargon/l/linux.htm" TargetMode="External"/><Relationship Id="rId11" Type="http://schemas.openxmlformats.org/officeDocument/2006/relationships/hyperlink" Target="http://www.computerhope.com/jargon/a/alphanum.htm" TargetMode="External"/><Relationship Id="rId24" Type="http://schemas.openxmlformats.org/officeDocument/2006/relationships/hyperlink" Target="http://www.computerhope.com/jargon/r/recursive.htm" TargetMode="External"/><Relationship Id="rId32" Type="http://schemas.openxmlformats.org/officeDocument/2006/relationships/hyperlink" Target="http://www.computerhope.com/unix/uls.htm" TargetMode="External"/><Relationship Id="rId5" Type="http://schemas.openxmlformats.org/officeDocument/2006/relationships/webSettings" Target="webSettings.xml"/><Relationship Id="rId15" Type="http://schemas.openxmlformats.org/officeDocument/2006/relationships/hyperlink" Target="http://www.computerhope.com/jargon/r/root.htm" TargetMode="External"/><Relationship Id="rId23" Type="http://schemas.openxmlformats.org/officeDocument/2006/relationships/hyperlink" Target="http://www.computerhope.com/jargon/c/commandi.htm" TargetMode="External"/><Relationship Id="rId28" Type="http://schemas.openxmlformats.org/officeDocument/2006/relationships/hyperlink" Target="http://www.computerhope.com/jargon/b/block.htm" TargetMode="External"/><Relationship Id="rId10" Type="http://schemas.openxmlformats.org/officeDocument/2006/relationships/hyperlink" Target="http://www.computerhope.com/unix/uumask.htm" TargetMode="External"/><Relationship Id="rId19" Type="http://schemas.openxmlformats.org/officeDocument/2006/relationships/hyperlink" Target="http://www.computerhope.com/jargon/o/octal.htm" TargetMode="External"/><Relationship Id="rId31" Type="http://schemas.openxmlformats.org/officeDocument/2006/relationships/hyperlink" Target="http://www.computerhope.com/unix/ugetfacl.htm" TargetMode="External"/><Relationship Id="rId4" Type="http://schemas.openxmlformats.org/officeDocument/2006/relationships/settings" Target="settings.xml"/><Relationship Id="rId9" Type="http://schemas.openxmlformats.org/officeDocument/2006/relationships/hyperlink" Target="http://www.computerhope.com/unix/uumask.htm" TargetMode="External"/><Relationship Id="rId14" Type="http://schemas.openxmlformats.org/officeDocument/2006/relationships/hyperlink" Target="http://www.computerhope.com/unix/uchmod.htm" TargetMode="External"/><Relationship Id="rId22" Type="http://schemas.openxmlformats.org/officeDocument/2006/relationships/hyperlink" Target="http://www.computerhope.com/jargon/s/symblink.htm" TargetMode="External"/><Relationship Id="rId27" Type="http://schemas.openxmlformats.org/officeDocument/2006/relationships/hyperlink" Target="http://www.computerhope.com/jargon/h/hardlink.htm" TargetMode="External"/><Relationship Id="rId30" Type="http://schemas.openxmlformats.org/officeDocument/2006/relationships/hyperlink" Target="http://www.computerhope.com/unix/uchown.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2030</Words>
  <Characters>11575</Characters>
  <Application>Microsoft Office Word</Application>
  <DocSecurity>0</DocSecurity>
  <Lines>96</Lines>
  <Paragraphs>27</Paragraphs>
  <ScaleCrop>false</ScaleCrop>
  <Company>Hewlett-Packard</Company>
  <LinksUpToDate>false</LinksUpToDate>
  <CharactersWithSpaces>13578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2015-09-10T05:17:00Z</dcterms:created>
  <dcterms:modified xsi:type="dcterms:W3CDTF">2015-09-10T05:42:00Z</dcterms:modified>
</cp:coreProperties>
</file>